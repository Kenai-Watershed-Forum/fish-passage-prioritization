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07845089"/>
        <w:docPartObj>
          <w:docPartGallery w:val="Cover Pages"/>
          <w:docPartUnique/>
        </w:docPartObj>
      </w:sdtPr>
      <w:sdtEndPr>
        <w:rPr>
          <w:caps/>
        </w:rPr>
      </w:sdtEndPr>
      <w:sdtContent>
        <w:p w14:paraId="419995BA" w14:textId="25E3B989" w:rsidR="003D0186" w:rsidRDefault="003D0186">
          <w:r>
            <w:rPr>
              <w:noProof/>
            </w:rPr>
            <mc:AlternateContent>
              <mc:Choice Requires="wps">
                <w:drawing>
                  <wp:anchor distT="0" distB="0" distL="114300" distR="114300" simplePos="0" relativeHeight="251672576" behindDoc="0" locked="0" layoutInCell="1" allowOverlap="1" wp14:anchorId="10D883A5" wp14:editId="4CDE6074">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508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3270"/>
                            </a:xfrm>
                            <a:prstGeom prst="rect">
                              <a:avLst/>
                            </a:prstGeom>
                            <a:solidFill>
                              <a:schemeClr val="accent1"/>
                            </a:solidFill>
                            <a:ln>
                              <a:noFill/>
                            </a:ln>
                          </wps:spPr>
                          <wps:txbx>
                            <w:txbxContent>
                              <w:p w14:paraId="484DFCC2" w14:textId="77777777" w:rsidR="00C94408" w:rsidRDefault="00C94408" w:rsidP="0052060C">
                                <w:pPr>
                                  <w:jc w:val="right"/>
                                  <w:rPr>
                                    <w:rFonts w:ascii="Aptos" w:hAnsi="Aptos"/>
                                    <w:color w:val="FFFFFF"/>
                                    <w:sz w:val="32"/>
                                    <w:szCs w:val="32"/>
                                  </w:rPr>
                                </w:pPr>
                                <w:r>
                                  <w:rPr>
                                    <w:rFonts w:ascii="Aptos" w:hAnsi="Aptos"/>
                                    <w:color w:val="FFFFFF"/>
                                    <w:sz w:val="32"/>
                                    <w:szCs w:val="32"/>
                                  </w:rPr>
                                  <w:t xml:space="preserve">Kenai Watershed Forum </w:t>
                                </w:r>
                              </w:p>
                              <w:p w14:paraId="72E672C5" w14:textId="77777777" w:rsidR="00C94408" w:rsidRDefault="00C94408" w:rsidP="0052060C">
                                <w:pPr>
                                  <w:jc w:val="right"/>
                                  <w:rPr>
                                    <w:rFonts w:ascii="Aptos" w:hAnsi="Aptos"/>
                                    <w:color w:val="FFFFFF"/>
                                    <w:sz w:val="32"/>
                                    <w:szCs w:val="32"/>
                                  </w:rPr>
                                </w:pPr>
                                <w:r>
                                  <w:rPr>
                                    <w:rFonts w:ascii="Aptos" w:hAnsi="Aptos"/>
                                    <w:color w:val="FFFFFF"/>
                                    <w:sz w:val="32"/>
                                    <w:szCs w:val="32"/>
                                  </w:rPr>
                                  <w:t>Kenai Peninsula Borough Region</w:t>
                                </w:r>
                              </w:p>
                              <w:p w14:paraId="0DCDD6AC" w14:textId="77777777" w:rsidR="00C94408" w:rsidRDefault="00C94408" w:rsidP="0052060C">
                                <w:pPr>
                                  <w:jc w:val="right"/>
                                  <w:rPr>
                                    <w:rFonts w:ascii="Aptos" w:hAnsi="Aptos"/>
                                    <w:color w:val="FFFFFF"/>
                                    <w:sz w:val="32"/>
                                    <w:szCs w:val="32"/>
                                  </w:rPr>
                                </w:pPr>
                                <w:r>
                                  <w:rPr>
                                    <w:rFonts w:ascii="Aptos" w:hAnsi="Aptos"/>
                                    <w:color w:val="FFFFFF"/>
                                    <w:sz w:val="32"/>
                                    <w:szCs w:val="32"/>
                                  </w:rPr>
                                  <w:t>Fish Passage Prioritization</w:t>
                                </w:r>
                              </w:p>
                              <w:p w14:paraId="2CB13590" w14:textId="77777777" w:rsidR="00C94408" w:rsidRDefault="00C94408" w:rsidP="0052060C">
                                <w:pPr>
                                  <w:spacing w:before="240"/>
                                  <w:ind w:left="720"/>
                                  <w:jc w:val="right"/>
                                  <w:rPr>
                                    <w:rFonts w:ascii="Aptos" w:hAnsi="Aptos"/>
                                    <w:color w:val="FFFFFF"/>
                                  </w:rPr>
                                </w:pPr>
                                <w:r>
                                  <w:rPr>
                                    <w:rFonts w:ascii="Aptos" w:hAnsi="Aptos"/>
                                    <w:color w:val="FFFFFF"/>
                                  </w:rPr>
                                  <w:t> </w:t>
                                </w:r>
                              </w:p>
                              <w:p w14:paraId="2560AE2E" w14:textId="77777777" w:rsidR="00C94408" w:rsidRDefault="00C94408" w:rsidP="0052060C">
                                <w:pPr>
                                  <w:spacing w:before="240"/>
                                  <w:ind w:left="1008"/>
                                  <w:jc w:val="right"/>
                                  <w:rPr>
                                    <w:rFonts w:ascii="Aptos" w:hAnsi="Aptos"/>
                                    <w:color w:val="FFFFFF"/>
                                    <w:sz w:val="144"/>
                                    <w:szCs w:val="144"/>
                                  </w:rPr>
                                </w:pPr>
                                <w:r>
                                  <w:rPr>
                                    <w:rFonts w:ascii="Aptos" w:hAnsi="Aptos"/>
                                    <w:color w:val="FFFFFF"/>
                                    <w:sz w:val="144"/>
                                    <w:szCs w:val="144"/>
                                  </w:rPr>
                                  <w:t>DRAFT REPORT</w:t>
                                </w:r>
                              </w:p>
                            </w:txbxContent>
                          </wps:txbx>
                          <wps:bodyPr wrap="square" lIns="274320" tIns="914400" rIns="274320" bIns="45720" anchor="ctr" upright="1">
                            <a:noAutofit/>
                          </wps:bodyPr>
                        </wps:wsp>
                      </a:graphicData>
                    </a:graphic>
                    <wp14:sizeRelH relativeFrom="page">
                      <wp14:pctWidth>69000</wp14:pctWidth>
                    </wp14:sizeRelH>
                    <wp14:sizeRelV relativeFrom="page">
                      <wp14:pctHeight>96000</wp14:pctHeight>
                    </wp14:sizeRelV>
                  </wp:anchor>
                </w:drawing>
              </mc:Choice>
              <mc:Fallback xmlns:a="http://schemas.openxmlformats.org/drawingml/2006/main" xmlns:pic="http://schemas.openxmlformats.org/drawingml/2006/picture" xmlns:a14="http://schemas.microsoft.com/office/drawing/2010/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mc:AlternateContent>
          </w:r>
        </w:p>
        <w:p w14:paraId="3C11C5A8" w14:textId="77777777" w:rsidR="003D0186" w:rsidRDefault="003D0186"/>
        <w:p w14:paraId="0D9449B0" w14:textId="0A44F310" w:rsidR="003D0186" w:rsidRDefault="00143D96">
          <w:r>
            <w:rPr>
              <w:caps/>
              <w:noProof/>
            </w:rPr>
            <w:drawing>
              <wp:anchor distT="0" distB="0" distL="114300" distR="114300" simplePos="0" relativeHeight="251676672" behindDoc="0" locked="0" layoutInCell="1" allowOverlap="1" wp14:anchorId="4FF61CE4" wp14:editId="2C704042">
                <wp:simplePos x="0" y="0"/>
                <wp:positionH relativeFrom="column">
                  <wp:posOffset>4679950</wp:posOffset>
                </wp:positionH>
                <wp:positionV relativeFrom="paragraph">
                  <wp:posOffset>5252085</wp:posOffset>
                </wp:positionV>
                <wp:extent cx="2082800" cy="1388533"/>
                <wp:effectExtent l="0" t="0" r="0" b="2540"/>
                <wp:wrapNone/>
                <wp:docPr id="1061057334" name="Picture 4" descr="A logo for a water foru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057334" name="Picture 4" descr="A logo for a water foru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082800" cy="1388533"/>
                        </a:xfrm>
                        <a:prstGeom prst="rect">
                          <a:avLst/>
                        </a:prstGeom>
                      </pic:spPr>
                    </pic:pic>
                  </a:graphicData>
                </a:graphic>
                <wp14:sizeRelH relativeFrom="page">
                  <wp14:pctWidth>0</wp14:pctWidth>
                </wp14:sizeRelH>
                <wp14:sizeRelV relativeFrom="page">
                  <wp14:pctHeight>0</wp14:pctHeight>
                </wp14:sizeRelV>
              </wp:anchor>
            </w:drawing>
          </w:r>
          <w:r>
            <w:rPr>
              <w:caps/>
              <w:noProof/>
            </w:rPr>
            <w:drawing>
              <wp:anchor distT="0" distB="0" distL="114300" distR="114300" simplePos="0" relativeHeight="251674624" behindDoc="0" locked="0" layoutInCell="1" allowOverlap="1" wp14:anchorId="3D061E25" wp14:editId="5348778C">
                <wp:simplePos x="0" y="0"/>
                <wp:positionH relativeFrom="page">
                  <wp:posOffset>5854700</wp:posOffset>
                </wp:positionH>
                <wp:positionV relativeFrom="paragraph">
                  <wp:posOffset>6809105</wp:posOffset>
                </wp:positionV>
                <wp:extent cx="1403350" cy="1018922"/>
                <wp:effectExtent l="0" t="0" r="6350" b="0"/>
                <wp:wrapNone/>
                <wp:docPr id="274899421" name="Picture 19"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899421" name="Picture 19" descr="A logo for a company&#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03350" cy="1018922"/>
                        </a:xfrm>
                        <a:prstGeom prst="rect">
                          <a:avLst/>
                        </a:prstGeom>
                      </pic:spPr>
                    </pic:pic>
                  </a:graphicData>
                </a:graphic>
                <wp14:sizeRelH relativeFrom="page">
                  <wp14:pctWidth>0</wp14:pctWidth>
                </wp14:sizeRelH>
                <wp14:sizeRelV relativeFrom="page">
                  <wp14:pctHeight>0</wp14:pctHeight>
                </wp14:sizeRelV>
              </wp:anchor>
            </w:drawing>
          </w:r>
          <w:r w:rsidR="003D0186">
            <w:rPr>
              <w:noProof/>
            </w:rPr>
            <mc:AlternateContent>
              <mc:Choice Requires="wps">
                <w:drawing>
                  <wp:anchor distT="0" distB="0" distL="114300" distR="114300" simplePos="0" relativeHeight="251673600" behindDoc="0" locked="0" layoutInCell="1" allowOverlap="1" wp14:anchorId="5420BF7C" wp14:editId="62409B35">
                    <wp:simplePos x="0" y="0"/>
                    <wp:positionH relativeFrom="page">
                      <wp:posOffset>5638731</wp:posOffset>
                    </wp:positionH>
                    <wp:positionV relativeFrom="page">
                      <wp:posOffset>9532620</wp:posOffset>
                    </wp:positionV>
                    <wp:extent cx="1880870" cy="320040"/>
                    <wp:effectExtent l="0" t="0" r="5080" b="3810"/>
                    <wp:wrapNone/>
                    <wp:docPr id="472"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320040"/>
                            </a:xfrm>
                            <a:prstGeom prst="rect">
                              <a:avLst/>
                            </a:prstGeom>
                            <a:solidFill>
                              <a:schemeClr val="tx2"/>
                            </a:solidFill>
                            <a:ln>
                              <a:noFill/>
                            </a:ln>
                          </wps:spPr>
                          <wps:style>
                            <a:lnRef idx="2">
                              <a:schemeClr val="accent1">
                                <a:shade val="50000"/>
                              </a:schemeClr>
                            </a:lnRef>
                            <a:fillRef idx="1">
                              <a:schemeClr val="accent1"/>
                            </a:fillRef>
                            <a:effectRef idx="0">
                              <a:scrgbClr r="0" g="0" b="0"/>
                            </a:effectRef>
                            <a:fontRef idx="minor">
                              <a:schemeClr val="lt1"/>
                            </a:fontRef>
                          </wps:style>
                          <wps:txbx>
                            <w:txbxContent>
                              <w:p w14:paraId="202C0CBA" w14:textId="77777777" w:rsidR="00C94408" w:rsidRDefault="00C94408" w:rsidP="003B6F85">
                                <w:pPr>
                                  <w:jc w:val="center"/>
                                  <w:rPr>
                                    <w:rFonts w:ascii="Aptos" w:hAnsi="Aptos"/>
                                    <w:color w:val="FFFFFF"/>
                                  </w:rPr>
                                </w:pPr>
                                <w:r>
                                  <w:rPr>
                                    <w:rFonts w:ascii="Aptos" w:hAnsi="Aptos"/>
                                    <w:color w:val="FFFFFF"/>
                                  </w:rPr>
                                  <w:t xml:space="preserve">December 17, </w:t>
                                </w:r>
                                <w:r>
                                  <w:rPr>
                                    <w:rFonts w:eastAsia="Aptos" w:hAnsi="Aptos" w:cs="Aptos"/>
                                    <w:color w:val="FFFFFF"/>
                                  </w:rPr>
                                  <w:t>2</w:t>
                                </w:r>
                                <w:r>
                                  <w:rPr>
                                    <w:rFonts w:ascii="Aptos" w:hAnsi="Aptos"/>
                                    <w:color w:val="FFFFFF"/>
                                  </w:rPr>
                                  <w:t>02</w:t>
                                </w:r>
                                <w:r>
                                  <w:rPr>
                                    <w:rFonts w:eastAsia="Aptos" w:hAnsi="Aptos" w:cs="Aptos"/>
                                    <w:color w:val="FFFFFF"/>
                                  </w:rPr>
                                  <w:t>4</w:t>
                                </w:r>
                              </w:p>
                            </w:txbxContent>
                          </wps:txbx>
                          <wps:bodyPr spcFirstLastPara="0" wrap="square" lIns="182880" tIns="45720" rIns="182880" bIns="45720" anchor="ctr">
                            <a:noAutofit/>
                          </wps:bodyPr>
                        </wps:wsp>
                      </a:graphicData>
                    </a:graphic>
                    <wp14:sizeRelH relativeFrom="page">
                      <wp14:pctWidth>24200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mc:AlternateContent>
          </w:r>
          <w:r w:rsidR="003D0186">
            <w:rPr>
              <w:caps/>
            </w:rPr>
            <w:br w:type="page"/>
          </w:r>
        </w:p>
      </w:sdtContent>
    </w:sdt>
    <w:sdt>
      <w:sdtPr>
        <w:rPr>
          <w:caps w:val="0"/>
          <w:color w:val="auto"/>
          <w:spacing w:val="0"/>
          <w:sz w:val="20"/>
          <w:szCs w:val="20"/>
        </w:rPr>
        <w:id w:val="164912988"/>
        <w:docPartObj>
          <w:docPartGallery w:val="Table of Contents"/>
          <w:docPartUnique/>
        </w:docPartObj>
      </w:sdtPr>
      <w:sdtEndPr>
        <w:rPr>
          <w:b/>
          <w:bCs/>
          <w:noProof/>
        </w:rPr>
      </w:sdtEndPr>
      <w:sdtContent>
        <w:p w14:paraId="4DFB5B85" w14:textId="209EF7C7" w:rsidR="009C53C6" w:rsidRDefault="009C53C6">
          <w:pPr>
            <w:pStyle w:val="TOCHeading"/>
          </w:pPr>
          <w:r>
            <w:t>Contents</w:t>
          </w:r>
        </w:p>
        <w:p w14:paraId="589C9C80" w14:textId="4E1E4A49" w:rsidR="00E14898" w:rsidRPr="00114EEB" w:rsidRDefault="004A6A09">
          <w:pPr>
            <w:pStyle w:val="TOC1"/>
            <w:tabs>
              <w:tab w:val="right" w:leader="dot" w:pos="9350"/>
            </w:tabs>
            <w:rPr>
              <w:noProof/>
              <w:kern w:val="2"/>
              <w14:ligatures w14:val="standardContextual"/>
            </w:rPr>
          </w:pPr>
          <w:hyperlink w:anchor="_Toc181165484" w:history="1">
            <w:r w:rsidR="00E14898" w:rsidRPr="00114EEB">
              <w:rPr>
                <w:rStyle w:val="Hyperlink"/>
                <w:noProof/>
                <w:sz w:val="16"/>
                <w:szCs w:val="16"/>
              </w:rPr>
              <w:t>PROJECT OVERVIEW</w:t>
            </w:r>
            <w:r w:rsidR="00E14898" w:rsidRPr="00114EEB">
              <w:rPr>
                <w:noProof/>
                <w:webHidden/>
                <w:sz w:val="16"/>
                <w:szCs w:val="16"/>
              </w:rPr>
              <w:tab/>
            </w:r>
            <w:r w:rsidR="00E14898" w:rsidRPr="00114EEB">
              <w:rPr>
                <w:noProof/>
                <w:webHidden/>
                <w:sz w:val="16"/>
                <w:szCs w:val="16"/>
              </w:rPr>
              <w:fldChar w:fldCharType="begin"/>
            </w:r>
            <w:r w:rsidR="00E14898" w:rsidRPr="00114EEB">
              <w:rPr>
                <w:noProof/>
                <w:webHidden/>
                <w:sz w:val="16"/>
                <w:szCs w:val="16"/>
              </w:rPr>
              <w:instrText xml:space="preserve"> PAGEREF _Toc181165484 \h </w:instrText>
            </w:r>
            <w:r w:rsidR="00E14898" w:rsidRPr="00114EEB">
              <w:rPr>
                <w:noProof/>
                <w:webHidden/>
                <w:sz w:val="16"/>
                <w:szCs w:val="16"/>
              </w:rPr>
            </w:r>
            <w:r w:rsidR="00E14898" w:rsidRPr="00114EEB">
              <w:rPr>
                <w:noProof/>
                <w:webHidden/>
                <w:sz w:val="16"/>
                <w:szCs w:val="16"/>
              </w:rPr>
              <w:fldChar w:fldCharType="separate"/>
            </w:r>
            <w:r w:rsidR="00E14898" w:rsidRPr="00114EEB">
              <w:rPr>
                <w:noProof/>
                <w:webHidden/>
                <w:sz w:val="16"/>
                <w:szCs w:val="16"/>
              </w:rPr>
              <w:t>3</w:t>
            </w:r>
            <w:r w:rsidR="00E14898" w:rsidRPr="00114EEB">
              <w:rPr>
                <w:noProof/>
                <w:webHidden/>
                <w:sz w:val="16"/>
                <w:szCs w:val="16"/>
              </w:rPr>
              <w:fldChar w:fldCharType="end"/>
            </w:r>
          </w:hyperlink>
        </w:p>
        <w:p w14:paraId="0B2CAE33" w14:textId="45F08625" w:rsidR="00E14898" w:rsidRPr="00114EEB" w:rsidRDefault="004A6A09">
          <w:pPr>
            <w:pStyle w:val="TOC2"/>
            <w:tabs>
              <w:tab w:val="right" w:leader="dot" w:pos="9350"/>
            </w:tabs>
            <w:rPr>
              <w:noProof/>
              <w:kern w:val="2"/>
              <w14:ligatures w14:val="standardContextual"/>
            </w:rPr>
          </w:pPr>
          <w:hyperlink w:anchor="_Toc181165485" w:history="1">
            <w:r w:rsidR="00E14898" w:rsidRPr="00114EEB">
              <w:rPr>
                <w:rStyle w:val="Hyperlink"/>
                <w:noProof/>
                <w:sz w:val="16"/>
                <w:szCs w:val="16"/>
              </w:rPr>
              <w:t>OBJECTIVES</w:t>
            </w:r>
            <w:r w:rsidR="00E14898" w:rsidRPr="00114EEB">
              <w:rPr>
                <w:noProof/>
                <w:webHidden/>
                <w:sz w:val="16"/>
                <w:szCs w:val="16"/>
              </w:rPr>
              <w:tab/>
              <w:t>3</w:t>
            </w:r>
          </w:hyperlink>
        </w:p>
        <w:p w14:paraId="4C2389E2" w14:textId="47613FF4" w:rsidR="00E14898" w:rsidRPr="00114EEB" w:rsidRDefault="004A6A09">
          <w:pPr>
            <w:pStyle w:val="TOC2"/>
            <w:tabs>
              <w:tab w:val="right" w:leader="dot" w:pos="9350"/>
            </w:tabs>
            <w:rPr>
              <w:noProof/>
              <w:kern w:val="2"/>
              <w14:ligatures w14:val="standardContextual"/>
            </w:rPr>
          </w:pPr>
          <w:hyperlink w:anchor="_Toc181165486" w:history="1">
            <w:r w:rsidR="00E14898" w:rsidRPr="00114EEB">
              <w:rPr>
                <w:rStyle w:val="Hyperlink"/>
                <w:noProof/>
                <w:sz w:val="16"/>
                <w:szCs w:val="16"/>
              </w:rPr>
              <w:t>DELIVERABLES</w:t>
            </w:r>
            <w:r w:rsidR="00E14898" w:rsidRPr="00114EEB">
              <w:rPr>
                <w:noProof/>
                <w:webHidden/>
                <w:sz w:val="16"/>
                <w:szCs w:val="16"/>
              </w:rPr>
              <w:tab/>
              <w:t>3</w:t>
            </w:r>
          </w:hyperlink>
        </w:p>
        <w:p w14:paraId="0A6D7527" w14:textId="1DA31A4B" w:rsidR="00E14898" w:rsidRPr="00114EEB" w:rsidRDefault="004A6A09">
          <w:pPr>
            <w:pStyle w:val="TOC2"/>
            <w:tabs>
              <w:tab w:val="right" w:leader="dot" w:pos="9350"/>
            </w:tabs>
            <w:rPr>
              <w:noProof/>
              <w:kern w:val="2"/>
              <w14:ligatures w14:val="standardContextual"/>
            </w:rPr>
          </w:pPr>
          <w:hyperlink w:anchor="_Toc181165487" w:history="1">
            <w:r w:rsidR="00E14898" w:rsidRPr="00114EEB">
              <w:rPr>
                <w:rStyle w:val="Hyperlink"/>
                <w:noProof/>
                <w:sz w:val="16"/>
                <w:szCs w:val="16"/>
              </w:rPr>
              <w:t>PROJECT HISTORY</w:t>
            </w:r>
            <w:r w:rsidR="00E14898" w:rsidRPr="00114EEB">
              <w:rPr>
                <w:noProof/>
                <w:webHidden/>
                <w:sz w:val="16"/>
                <w:szCs w:val="16"/>
              </w:rPr>
              <w:tab/>
              <w:t>4</w:t>
            </w:r>
          </w:hyperlink>
        </w:p>
        <w:p w14:paraId="243408AD" w14:textId="441C3B2F" w:rsidR="00E14898" w:rsidRPr="00114EEB" w:rsidRDefault="004A6A09">
          <w:pPr>
            <w:pStyle w:val="TOC2"/>
            <w:tabs>
              <w:tab w:val="right" w:leader="dot" w:pos="9350"/>
            </w:tabs>
            <w:rPr>
              <w:noProof/>
              <w:kern w:val="2"/>
              <w14:ligatures w14:val="standardContextual"/>
            </w:rPr>
          </w:pPr>
          <w:hyperlink w:anchor="_Toc181165488" w:history="1">
            <w:r w:rsidR="00E14898" w:rsidRPr="00114EEB">
              <w:rPr>
                <w:rStyle w:val="Hyperlink"/>
                <w:noProof/>
                <w:sz w:val="16"/>
                <w:szCs w:val="16"/>
              </w:rPr>
              <w:t>REGIONAL HYDROLOGY</w:t>
            </w:r>
            <w:r w:rsidR="00E14898" w:rsidRPr="00114EEB">
              <w:rPr>
                <w:noProof/>
                <w:webHidden/>
                <w:sz w:val="16"/>
                <w:szCs w:val="16"/>
              </w:rPr>
              <w:tab/>
              <w:t>4</w:t>
            </w:r>
          </w:hyperlink>
        </w:p>
        <w:p w14:paraId="7B3D8E77" w14:textId="799472C8" w:rsidR="00E14898" w:rsidRPr="00114EEB" w:rsidRDefault="004A6A09">
          <w:pPr>
            <w:pStyle w:val="TOC2"/>
            <w:tabs>
              <w:tab w:val="right" w:leader="dot" w:pos="9350"/>
            </w:tabs>
            <w:rPr>
              <w:noProof/>
              <w:kern w:val="2"/>
              <w14:ligatures w14:val="standardContextual"/>
            </w:rPr>
          </w:pPr>
          <w:hyperlink w:anchor="_Toc181165489" w:history="1">
            <w:r w:rsidR="00E14898" w:rsidRPr="00114EEB">
              <w:rPr>
                <w:rStyle w:val="Hyperlink"/>
                <w:noProof/>
                <w:sz w:val="16"/>
                <w:szCs w:val="16"/>
              </w:rPr>
              <w:t>FUNDING</w:t>
            </w:r>
            <w:r w:rsidR="00E14898" w:rsidRPr="00114EEB">
              <w:rPr>
                <w:noProof/>
                <w:webHidden/>
                <w:sz w:val="16"/>
                <w:szCs w:val="16"/>
              </w:rPr>
              <w:tab/>
              <w:t>5</w:t>
            </w:r>
          </w:hyperlink>
        </w:p>
        <w:p w14:paraId="038F5F39" w14:textId="08128880" w:rsidR="00E14898" w:rsidRPr="00114EEB" w:rsidRDefault="004A6A09">
          <w:pPr>
            <w:pStyle w:val="TOC1"/>
            <w:tabs>
              <w:tab w:val="right" w:leader="dot" w:pos="9350"/>
            </w:tabs>
            <w:rPr>
              <w:noProof/>
              <w:kern w:val="2"/>
              <w14:ligatures w14:val="standardContextual"/>
            </w:rPr>
          </w:pPr>
          <w:hyperlink w:anchor="_Toc181165490" w:history="1">
            <w:r w:rsidR="00E14898" w:rsidRPr="00114EEB">
              <w:rPr>
                <w:rStyle w:val="Hyperlink"/>
                <w:noProof/>
                <w:sz w:val="16"/>
                <w:szCs w:val="16"/>
              </w:rPr>
              <w:t>REPRODUCIBLE ANALYSIS</w:t>
            </w:r>
            <w:r w:rsidR="00E14898" w:rsidRPr="00114EEB">
              <w:rPr>
                <w:noProof/>
                <w:webHidden/>
                <w:sz w:val="16"/>
                <w:szCs w:val="16"/>
              </w:rPr>
              <w:tab/>
              <w:t>5</w:t>
            </w:r>
          </w:hyperlink>
        </w:p>
        <w:p w14:paraId="2E44C814" w14:textId="55EF675A" w:rsidR="00E14898" w:rsidRPr="00114EEB" w:rsidRDefault="004A6A09">
          <w:pPr>
            <w:pStyle w:val="TOC2"/>
            <w:tabs>
              <w:tab w:val="right" w:leader="dot" w:pos="9350"/>
            </w:tabs>
            <w:rPr>
              <w:noProof/>
              <w:kern w:val="2"/>
              <w14:ligatures w14:val="standardContextual"/>
            </w:rPr>
          </w:pPr>
          <w:hyperlink w:anchor="_Toc181165491" w:history="1">
            <w:r w:rsidR="00E14898" w:rsidRPr="00114EEB">
              <w:rPr>
                <w:rStyle w:val="Hyperlink"/>
                <w:noProof/>
                <w:sz w:val="16"/>
                <w:szCs w:val="16"/>
              </w:rPr>
              <w:t>DATA SOURCES</w:t>
            </w:r>
            <w:r w:rsidR="00E14898" w:rsidRPr="00114EEB">
              <w:rPr>
                <w:noProof/>
                <w:webHidden/>
                <w:sz w:val="16"/>
                <w:szCs w:val="16"/>
              </w:rPr>
              <w:tab/>
              <w:t>5</w:t>
            </w:r>
          </w:hyperlink>
        </w:p>
        <w:p w14:paraId="1FBC6DDA" w14:textId="67A28955" w:rsidR="00E14898" w:rsidRPr="00114EEB" w:rsidRDefault="004A6A09">
          <w:pPr>
            <w:pStyle w:val="TOC2"/>
            <w:tabs>
              <w:tab w:val="right" w:leader="dot" w:pos="9350"/>
            </w:tabs>
            <w:rPr>
              <w:noProof/>
              <w:kern w:val="2"/>
              <w14:ligatures w14:val="standardContextual"/>
            </w:rPr>
          </w:pPr>
          <w:hyperlink w:anchor="_Toc181165492" w:history="1">
            <w:r w:rsidR="00E14898" w:rsidRPr="00114EEB">
              <w:rPr>
                <w:rStyle w:val="Hyperlink"/>
                <w:noProof/>
                <w:sz w:val="16"/>
                <w:szCs w:val="16"/>
              </w:rPr>
              <w:t>CODE</w:t>
            </w:r>
            <w:r w:rsidR="00E14898" w:rsidRPr="00114EEB">
              <w:rPr>
                <w:noProof/>
                <w:webHidden/>
                <w:sz w:val="16"/>
                <w:szCs w:val="16"/>
              </w:rPr>
              <w:tab/>
              <w:t>6</w:t>
            </w:r>
          </w:hyperlink>
        </w:p>
        <w:p w14:paraId="1ACEFBB8" w14:textId="0FFD8D8A" w:rsidR="00E14898" w:rsidRPr="00114EEB" w:rsidRDefault="004A6A09">
          <w:pPr>
            <w:pStyle w:val="TOC3"/>
            <w:tabs>
              <w:tab w:val="right" w:leader="dot" w:pos="9350"/>
            </w:tabs>
            <w:rPr>
              <w:noProof/>
              <w:kern w:val="2"/>
              <w14:ligatures w14:val="standardContextual"/>
            </w:rPr>
          </w:pPr>
          <w:hyperlink w:anchor="_Toc181165493" w:history="1">
            <w:r w:rsidR="00E14898" w:rsidRPr="00114EEB">
              <w:rPr>
                <w:rStyle w:val="Hyperlink"/>
                <w:noProof/>
                <w:sz w:val="16"/>
                <w:szCs w:val="16"/>
              </w:rPr>
              <w:t>OBJECTIVES</w:t>
            </w:r>
            <w:r w:rsidR="00E14898" w:rsidRPr="00114EEB">
              <w:rPr>
                <w:noProof/>
                <w:webHidden/>
                <w:sz w:val="16"/>
                <w:szCs w:val="16"/>
              </w:rPr>
              <w:tab/>
              <w:t>6</w:t>
            </w:r>
          </w:hyperlink>
        </w:p>
        <w:p w14:paraId="119B8C2D" w14:textId="67AFF241" w:rsidR="00E14898" w:rsidRPr="00114EEB" w:rsidRDefault="004A6A09">
          <w:pPr>
            <w:pStyle w:val="TOC3"/>
            <w:tabs>
              <w:tab w:val="right" w:leader="dot" w:pos="9350"/>
            </w:tabs>
            <w:rPr>
              <w:noProof/>
              <w:kern w:val="2"/>
              <w14:ligatures w14:val="standardContextual"/>
            </w:rPr>
          </w:pPr>
          <w:hyperlink w:anchor="_Toc181165494" w:history="1">
            <w:r w:rsidR="00E14898" w:rsidRPr="00114EEB">
              <w:rPr>
                <w:rStyle w:val="Hyperlink"/>
                <w:noProof/>
                <w:sz w:val="16"/>
                <w:szCs w:val="16"/>
              </w:rPr>
              <w:t>SCRIPT STRUCTURE</w:t>
            </w:r>
            <w:r w:rsidR="00E14898" w:rsidRPr="00114EEB">
              <w:rPr>
                <w:noProof/>
                <w:webHidden/>
                <w:sz w:val="16"/>
                <w:szCs w:val="16"/>
              </w:rPr>
              <w:tab/>
              <w:t>6</w:t>
            </w:r>
          </w:hyperlink>
        </w:p>
        <w:p w14:paraId="175D5505" w14:textId="5B65185E" w:rsidR="00E14898" w:rsidRPr="00114EEB" w:rsidRDefault="004A6A09">
          <w:pPr>
            <w:pStyle w:val="TOC3"/>
            <w:tabs>
              <w:tab w:val="right" w:leader="dot" w:pos="9350"/>
            </w:tabs>
            <w:rPr>
              <w:noProof/>
              <w:kern w:val="2"/>
              <w14:ligatures w14:val="standardContextual"/>
            </w:rPr>
          </w:pPr>
          <w:hyperlink w:anchor="_Toc181165495" w:history="1">
            <w:r w:rsidR="00E14898" w:rsidRPr="00114EEB">
              <w:rPr>
                <w:rStyle w:val="Hyperlink"/>
                <w:noProof/>
                <w:sz w:val="16"/>
                <w:szCs w:val="16"/>
              </w:rPr>
              <w:t>CODE FLOW</w:t>
            </w:r>
            <w:r w:rsidR="00E14898" w:rsidRPr="00114EEB">
              <w:rPr>
                <w:noProof/>
                <w:webHidden/>
                <w:sz w:val="16"/>
                <w:szCs w:val="16"/>
              </w:rPr>
              <w:tab/>
              <w:t>6</w:t>
            </w:r>
          </w:hyperlink>
        </w:p>
        <w:p w14:paraId="72935CE8" w14:textId="032FDF85" w:rsidR="00E14898" w:rsidRPr="00114EEB" w:rsidRDefault="004A6A09">
          <w:pPr>
            <w:pStyle w:val="TOC3"/>
            <w:tabs>
              <w:tab w:val="right" w:leader="dot" w:pos="9350"/>
            </w:tabs>
            <w:rPr>
              <w:noProof/>
              <w:kern w:val="2"/>
              <w14:ligatures w14:val="standardContextual"/>
            </w:rPr>
          </w:pPr>
          <w:hyperlink w:anchor="_Toc181165496" w:history="1">
            <w:r w:rsidR="00E14898" w:rsidRPr="00114EEB">
              <w:rPr>
                <w:rStyle w:val="Hyperlink"/>
                <w:noProof/>
                <w:sz w:val="16"/>
                <w:szCs w:val="16"/>
              </w:rPr>
              <w:t>ASSUMPTIONS</w:t>
            </w:r>
            <w:r w:rsidR="00E14898" w:rsidRPr="00114EEB">
              <w:rPr>
                <w:noProof/>
                <w:webHidden/>
                <w:sz w:val="16"/>
                <w:szCs w:val="16"/>
              </w:rPr>
              <w:tab/>
              <w:t>9</w:t>
            </w:r>
          </w:hyperlink>
        </w:p>
        <w:p w14:paraId="1A60240C" w14:textId="151AA523" w:rsidR="00E14898" w:rsidRPr="00114EEB" w:rsidRDefault="004A6A09">
          <w:pPr>
            <w:pStyle w:val="TOC3"/>
            <w:tabs>
              <w:tab w:val="right" w:leader="dot" w:pos="9350"/>
            </w:tabs>
            <w:rPr>
              <w:noProof/>
              <w:kern w:val="2"/>
              <w14:ligatures w14:val="standardContextual"/>
            </w:rPr>
          </w:pPr>
          <w:hyperlink w:anchor="_Toc181165497" w:history="1">
            <w:r w:rsidR="00E14898" w:rsidRPr="00114EEB">
              <w:rPr>
                <w:rStyle w:val="Hyperlink"/>
                <w:noProof/>
                <w:sz w:val="16"/>
                <w:szCs w:val="16"/>
              </w:rPr>
              <w:t>TROUBLESHOOTING</w:t>
            </w:r>
            <w:r w:rsidR="00E14898" w:rsidRPr="00114EEB">
              <w:rPr>
                <w:noProof/>
                <w:webHidden/>
                <w:sz w:val="16"/>
                <w:szCs w:val="16"/>
              </w:rPr>
              <w:tab/>
              <w:t>9</w:t>
            </w:r>
          </w:hyperlink>
        </w:p>
        <w:p w14:paraId="7553AC42" w14:textId="026A3BEA" w:rsidR="00E14898" w:rsidRPr="00114EEB" w:rsidRDefault="004A6A09">
          <w:pPr>
            <w:pStyle w:val="TOC1"/>
            <w:tabs>
              <w:tab w:val="right" w:leader="dot" w:pos="9350"/>
            </w:tabs>
            <w:rPr>
              <w:noProof/>
              <w:kern w:val="2"/>
              <w14:ligatures w14:val="standardContextual"/>
            </w:rPr>
          </w:pPr>
          <w:hyperlink w:anchor="_Toc181165498" w:history="1">
            <w:r w:rsidR="00E14898" w:rsidRPr="00114EEB">
              <w:rPr>
                <w:rStyle w:val="Hyperlink"/>
                <w:noProof/>
                <w:sz w:val="16"/>
                <w:szCs w:val="16"/>
              </w:rPr>
              <w:t>COMBINEDDATA SHEET</w:t>
            </w:r>
            <w:r w:rsidR="00E14898" w:rsidRPr="00114EEB">
              <w:rPr>
                <w:noProof/>
                <w:webHidden/>
                <w:sz w:val="16"/>
                <w:szCs w:val="16"/>
              </w:rPr>
              <w:tab/>
              <w:t>9</w:t>
            </w:r>
          </w:hyperlink>
        </w:p>
        <w:p w14:paraId="26046041" w14:textId="413D8BE6" w:rsidR="00E14898" w:rsidRPr="00114EEB" w:rsidRDefault="004A6A09">
          <w:pPr>
            <w:pStyle w:val="TOC2"/>
            <w:tabs>
              <w:tab w:val="right" w:leader="dot" w:pos="9350"/>
            </w:tabs>
            <w:rPr>
              <w:noProof/>
              <w:kern w:val="2"/>
              <w14:ligatures w14:val="standardContextual"/>
            </w:rPr>
          </w:pPr>
          <w:hyperlink w:anchor="_Toc181165499" w:history="1">
            <w:r w:rsidR="00E14898" w:rsidRPr="00114EEB">
              <w:rPr>
                <w:rStyle w:val="Hyperlink"/>
                <w:noProof/>
                <w:sz w:val="16"/>
                <w:szCs w:val="16"/>
              </w:rPr>
              <w:t>SPREADSHEET</w:t>
            </w:r>
            <w:r w:rsidR="00E14898" w:rsidRPr="00114EEB">
              <w:rPr>
                <w:noProof/>
                <w:webHidden/>
                <w:sz w:val="16"/>
                <w:szCs w:val="16"/>
              </w:rPr>
              <w:tab/>
              <w:t>9</w:t>
            </w:r>
          </w:hyperlink>
        </w:p>
        <w:p w14:paraId="10ED7642" w14:textId="43D54D94" w:rsidR="00E14898" w:rsidRPr="00114EEB" w:rsidRDefault="004A6A09">
          <w:pPr>
            <w:pStyle w:val="TOC2"/>
            <w:tabs>
              <w:tab w:val="right" w:leader="dot" w:pos="9350"/>
            </w:tabs>
            <w:rPr>
              <w:noProof/>
              <w:kern w:val="2"/>
              <w14:ligatures w14:val="standardContextual"/>
            </w:rPr>
          </w:pPr>
          <w:hyperlink w:anchor="_Toc181165500" w:history="1">
            <w:r w:rsidR="00E14898" w:rsidRPr="00114EEB">
              <w:rPr>
                <w:rStyle w:val="Hyperlink"/>
                <w:noProof/>
                <w:sz w:val="16"/>
                <w:szCs w:val="16"/>
              </w:rPr>
              <w:t>SHAPEFILE</w:t>
            </w:r>
            <w:r w:rsidR="00E14898" w:rsidRPr="00114EEB">
              <w:rPr>
                <w:noProof/>
                <w:webHidden/>
                <w:sz w:val="16"/>
                <w:szCs w:val="16"/>
              </w:rPr>
              <w:tab/>
              <w:t>10</w:t>
            </w:r>
          </w:hyperlink>
        </w:p>
        <w:p w14:paraId="00DE70E3" w14:textId="16A75172" w:rsidR="00E14898" w:rsidRPr="00114EEB" w:rsidRDefault="004A6A09">
          <w:pPr>
            <w:pStyle w:val="TOC1"/>
            <w:tabs>
              <w:tab w:val="right" w:leader="dot" w:pos="9350"/>
            </w:tabs>
            <w:rPr>
              <w:noProof/>
              <w:kern w:val="2"/>
              <w14:ligatures w14:val="standardContextual"/>
            </w:rPr>
          </w:pPr>
          <w:hyperlink w:anchor="_Toc181165501" w:history="1">
            <w:r w:rsidR="00E14898" w:rsidRPr="00114EEB">
              <w:rPr>
                <w:rStyle w:val="Hyperlink"/>
                <w:noProof/>
                <w:sz w:val="16"/>
                <w:szCs w:val="16"/>
              </w:rPr>
              <w:t>PRIORITIZATION SCORING</w:t>
            </w:r>
            <w:r w:rsidR="00E14898" w:rsidRPr="00114EEB">
              <w:rPr>
                <w:noProof/>
                <w:webHidden/>
                <w:sz w:val="16"/>
                <w:szCs w:val="16"/>
              </w:rPr>
              <w:tab/>
              <w:t>10</w:t>
            </w:r>
          </w:hyperlink>
        </w:p>
        <w:p w14:paraId="709D5CB3" w14:textId="4396CF24" w:rsidR="00E14898" w:rsidRPr="00114EEB" w:rsidRDefault="004A6A09">
          <w:pPr>
            <w:pStyle w:val="TOC2"/>
            <w:tabs>
              <w:tab w:val="right" w:leader="dot" w:pos="9350"/>
            </w:tabs>
            <w:rPr>
              <w:noProof/>
              <w:kern w:val="2"/>
              <w14:ligatures w14:val="standardContextual"/>
            </w:rPr>
          </w:pPr>
          <w:hyperlink w:anchor="_Toc181165502" w:history="1">
            <w:r w:rsidR="00E14898" w:rsidRPr="00114EEB">
              <w:rPr>
                <w:rStyle w:val="Hyperlink"/>
                <w:noProof/>
                <w:sz w:val="16"/>
                <w:szCs w:val="16"/>
              </w:rPr>
              <w:t>PHYSICAL CONDITIONS</w:t>
            </w:r>
            <w:r w:rsidR="00E14898" w:rsidRPr="00114EEB">
              <w:rPr>
                <w:noProof/>
                <w:webHidden/>
                <w:sz w:val="16"/>
                <w:szCs w:val="16"/>
              </w:rPr>
              <w:tab/>
              <w:t>10</w:t>
            </w:r>
          </w:hyperlink>
        </w:p>
        <w:p w14:paraId="5FFA2D9F" w14:textId="09F97797" w:rsidR="00E14898" w:rsidRPr="00114EEB" w:rsidRDefault="004A6A09">
          <w:pPr>
            <w:pStyle w:val="TOC3"/>
            <w:tabs>
              <w:tab w:val="right" w:leader="dot" w:pos="9350"/>
            </w:tabs>
            <w:rPr>
              <w:noProof/>
              <w:kern w:val="2"/>
              <w14:ligatures w14:val="standardContextual"/>
            </w:rPr>
          </w:pPr>
          <w:hyperlink w:anchor="_Toc181165503" w:history="1">
            <w:r w:rsidR="00E14898" w:rsidRPr="00114EEB">
              <w:rPr>
                <w:rStyle w:val="Hyperlink"/>
                <w:noProof/>
                <w:sz w:val="16"/>
                <w:szCs w:val="16"/>
              </w:rPr>
              <w:t>PERCH (SCORING: 0-10)</w:t>
            </w:r>
            <w:r w:rsidR="00E14898" w:rsidRPr="00114EEB">
              <w:rPr>
                <w:noProof/>
                <w:webHidden/>
                <w:sz w:val="16"/>
                <w:szCs w:val="16"/>
              </w:rPr>
              <w:tab/>
              <w:t>10</w:t>
            </w:r>
          </w:hyperlink>
        </w:p>
        <w:p w14:paraId="1BB5160A" w14:textId="15B0395D" w:rsidR="00E14898" w:rsidRPr="00114EEB" w:rsidRDefault="004A6A09">
          <w:pPr>
            <w:pStyle w:val="TOC3"/>
            <w:tabs>
              <w:tab w:val="right" w:leader="dot" w:pos="9350"/>
            </w:tabs>
            <w:rPr>
              <w:noProof/>
              <w:kern w:val="2"/>
              <w14:ligatures w14:val="standardContextual"/>
            </w:rPr>
          </w:pPr>
          <w:hyperlink w:anchor="_Toc181165504" w:history="1">
            <w:r w:rsidR="00E14898" w:rsidRPr="00114EEB">
              <w:rPr>
                <w:rStyle w:val="Hyperlink"/>
                <w:noProof/>
                <w:sz w:val="16"/>
                <w:szCs w:val="16"/>
              </w:rPr>
              <w:t>CONSTRICTION (SCORING: 0-10)</w:t>
            </w:r>
            <w:r w:rsidR="00E14898" w:rsidRPr="00114EEB">
              <w:rPr>
                <w:noProof/>
                <w:webHidden/>
                <w:sz w:val="16"/>
                <w:szCs w:val="16"/>
              </w:rPr>
              <w:tab/>
              <w:t>11</w:t>
            </w:r>
          </w:hyperlink>
        </w:p>
        <w:p w14:paraId="0D1B38FB" w14:textId="3AB44E16" w:rsidR="00E14898" w:rsidRPr="00114EEB" w:rsidRDefault="004A6A09">
          <w:pPr>
            <w:pStyle w:val="TOC3"/>
            <w:tabs>
              <w:tab w:val="right" w:leader="dot" w:pos="9350"/>
            </w:tabs>
            <w:rPr>
              <w:noProof/>
              <w:kern w:val="2"/>
              <w14:ligatures w14:val="standardContextual"/>
            </w:rPr>
          </w:pPr>
          <w:hyperlink w:anchor="_Toc181165505" w:history="1">
            <w:r w:rsidR="00E14898" w:rsidRPr="00114EEB">
              <w:rPr>
                <w:rStyle w:val="Hyperlink"/>
                <w:noProof/>
                <w:sz w:val="16"/>
                <w:szCs w:val="16"/>
              </w:rPr>
              <w:t>CROSSING SLOPE (SCORING: 0-10)</w:t>
            </w:r>
            <w:r w:rsidR="00E14898" w:rsidRPr="00114EEB">
              <w:rPr>
                <w:noProof/>
                <w:webHidden/>
                <w:sz w:val="16"/>
                <w:szCs w:val="16"/>
              </w:rPr>
              <w:tab/>
              <w:t>11</w:t>
            </w:r>
          </w:hyperlink>
        </w:p>
        <w:p w14:paraId="6865A343" w14:textId="08068707" w:rsidR="00E14898" w:rsidRPr="00114EEB" w:rsidRDefault="004A6A09">
          <w:pPr>
            <w:pStyle w:val="TOC2"/>
            <w:tabs>
              <w:tab w:val="right" w:leader="dot" w:pos="9350"/>
            </w:tabs>
            <w:rPr>
              <w:noProof/>
              <w:kern w:val="2"/>
              <w14:ligatures w14:val="standardContextual"/>
            </w:rPr>
          </w:pPr>
          <w:hyperlink w:anchor="_Toc181165506" w:history="1">
            <w:r w:rsidR="00E14898" w:rsidRPr="00114EEB">
              <w:rPr>
                <w:rStyle w:val="Hyperlink"/>
                <w:noProof/>
                <w:sz w:val="16"/>
                <w:szCs w:val="16"/>
              </w:rPr>
              <w:t>ECOLOGICAL CONDITIONS</w:t>
            </w:r>
            <w:r w:rsidR="00E14898" w:rsidRPr="00114EEB">
              <w:rPr>
                <w:noProof/>
                <w:webHidden/>
                <w:sz w:val="16"/>
                <w:szCs w:val="16"/>
              </w:rPr>
              <w:tab/>
              <w:t>11</w:t>
            </w:r>
          </w:hyperlink>
        </w:p>
        <w:p w14:paraId="1E353661" w14:textId="339C5A82" w:rsidR="00E14898" w:rsidRPr="00114EEB" w:rsidRDefault="004A6A09">
          <w:pPr>
            <w:pStyle w:val="TOC3"/>
            <w:tabs>
              <w:tab w:val="right" w:leader="dot" w:pos="9350"/>
            </w:tabs>
            <w:rPr>
              <w:noProof/>
              <w:kern w:val="2"/>
              <w14:ligatures w14:val="standardContextual"/>
            </w:rPr>
          </w:pPr>
          <w:hyperlink w:anchor="_Toc181165507" w:history="1">
            <w:r w:rsidR="00E14898" w:rsidRPr="00114EEB">
              <w:rPr>
                <w:rStyle w:val="Hyperlink"/>
                <w:noProof/>
                <w:sz w:val="16"/>
                <w:szCs w:val="16"/>
              </w:rPr>
              <w:t>FISH SPECIES COMPOSITION (SCORING: 0-10)</w:t>
            </w:r>
            <w:r w:rsidR="00E14898" w:rsidRPr="00114EEB">
              <w:rPr>
                <w:noProof/>
                <w:webHidden/>
                <w:sz w:val="16"/>
                <w:szCs w:val="16"/>
              </w:rPr>
              <w:tab/>
              <w:t>11</w:t>
            </w:r>
          </w:hyperlink>
        </w:p>
        <w:p w14:paraId="7A73F66F" w14:textId="78E3CCA3" w:rsidR="00E14898" w:rsidRPr="00114EEB" w:rsidRDefault="004A6A09">
          <w:pPr>
            <w:pStyle w:val="TOC3"/>
            <w:tabs>
              <w:tab w:val="right" w:leader="dot" w:pos="9350"/>
            </w:tabs>
            <w:rPr>
              <w:noProof/>
              <w:kern w:val="2"/>
              <w14:ligatures w14:val="standardContextual"/>
            </w:rPr>
          </w:pPr>
          <w:hyperlink w:anchor="_Toc181165508" w:history="1">
            <w:r w:rsidR="00E14898" w:rsidRPr="00114EEB">
              <w:rPr>
                <w:rStyle w:val="Hyperlink"/>
                <w:noProof/>
                <w:sz w:val="16"/>
                <w:szCs w:val="16"/>
              </w:rPr>
              <w:t>HABITAT QUANTITY UPSTREAM (SCORING: 0-20)</w:t>
            </w:r>
            <w:r w:rsidR="00E14898" w:rsidRPr="00114EEB">
              <w:rPr>
                <w:noProof/>
                <w:webHidden/>
                <w:sz w:val="16"/>
                <w:szCs w:val="16"/>
              </w:rPr>
              <w:tab/>
              <w:t>12</w:t>
            </w:r>
          </w:hyperlink>
        </w:p>
        <w:p w14:paraId="4DC2004D" w14:textId="69F6BBD1" w:rsidR="00E14898" w:rsidRPr="00114EEB" w:rsidRDefault="004A6A09">
          <w:pPr>
            <w:pStyle w:val="TOC2"/>
            <w:tabs>
              <w:tab w:val="right" w:leader="dot" w:pos="9350"/>
            </w:tabs>
            <w:rPr>
              <w:noProof/>
              <w:kern w:val="2"/>
              <w14:ligatures w14:val="standardContextual"/>
            </w:rPr>
          </w:pPr>
          <w:hyperlink w:anchor="_Toc181165509" w:history="1">
            <w:r w:rsidR="00E14898" w:rsidRPr="00114EEB">
              <w:rPr>
                <w:rStyle w:val="Hyperlink"/>
                <w:noProof/>
                <w:sz w:val="16"/>
                <w:szCs w:val="16"/>
              </w:rPr>
              <w:t>PROBABLE UPSTREAM HABITAT</w:t>
            </w:r>
            <w:r w:rsidR="00E14898" w:rsidRPr="00114EEB">
              <w:rPr>
                <w:noProof/>
                <w:webHidden/>
                <w:sz w:val="16"/>
                <w:szCs w:val="16"/>
              </w:rPr>
              <w:tab/>
              <w:t>13</w:t>
            </w:r>
          </w:hyperlink>
        </w:p>
        <w:p w14:paraId="26926D1B" w14:textId="0087470E" w:rsidR="00E14898" w:rsidRPr="00114EEB" w:rsidRDefault="004A6A09">
          <w:pPr>
            <w:pStyle w:val="TOC3"/>
            <w:tabs>
              <w:tab w:val="right" w:leader="dot" w:pos="9350"/>
            </w:tabs>
            <w:rPr>
              <w:noProof/>
              <w:kern w:val="2"/>
              <w14:ligatures w14:val="standardContextual"/>
            </w:rPr>
          </w:pPr>
          <w:hyperlink w:anchor="_Toc181165510" w:history="1">
            <w:r w:rsidR="00E14898" w:rsidRPr="00114EEB">
              <w:rPr>
                <w:rStyle w:val="Hyperlink"/>
                <w:noProof/>
                <w:sz w:val="16"/>
                <w:szCs w:val="16"/>
              </w:rPr>
              <w:t>PROBABLE UPSTREAM HABITAT (SCORING: 0-10)</w:t>
            </w:r>
            <w:r w:rsidR="00E14898" w:rsidRPr="00114EEB">
              <w:rPr>
                <w:noProof/>
                <w:webHidden/>
                <w:sz w:val="16"/>
                <w:szCs w:val="16"/>
              </w:rPr>
              <w:tab/>
              <w:t>13</w:t>
            </w:r>
          </w:hyperlink>
        </w:p>
        <w:p w14:paraId="5A706432" w14:textId="415B0EC4" w:rsidR="00E14898" w:rsidRPr="00114EEB" w:rsidRDefault="004A6A09">
          <w:pPr>
            <w:pStyle w:val="TOC2"/>
            <w:tabs>
              <w:tab w:val="right" w:leader="dot" w:pos="9350"/>
            </w:tabs>
            <w:rPr>
              <w:noProof/>
              <w:kern w:val="2"/>
              <w14:ligatures w14:val="standardContextual"/>
            </w:rPr>
          </w:pPr>
          <w:hyperlink w:anchor="_Toc181165511" w:history="1">
            <w:r w:rsidR="00E14898" w:rsidRPr="00114EEB">
              <w:rPr>
                <w:rStyle w:val="Hyperlink"/>
                <w:noProof/>
                <w:sz w:val="16"/>
                <w:szCs w:val="16"/>
              </w:rPr>
              <w:t>SUMMARY OF SCORING MODEL</w:t>
            </w:r>
            <w:r w:rsidR="00E14898" w:rsidRPr="00114EEB">
              <w:rPr>
                <w:noProof/>
                <w:webHidden/>
                <w:sz w:val="16"/>
                <w:szCs w:val="16"/>
              </w:rPr>
              <w:tab/>
              <w:t>13</w:t>
            </w:r>
          </w:hyperlink>
        </w:p>
        <w:p w14:paraId="24C0C5A1" w14:textId="25CA53F7" w:rsidR="00E14898" w:rsidRPr="00114EEB" w:rsidRDefault="004A6A09">
          <w:pPr>
            <w:pStyle w:val="TOC1"/>
            <w:tabs>
              <w:tab w:val="right" w:leader="dot" w:pos="9350"/>
            </w:tabs>
            <w:rPr>
              <w:noProof/>
              <w:kern w:val="2"/>
              <w14:ligatures w14:val="standardContextual"/>
            </w:rPr>
          </w:pPr>
          <w:hyperlink w:anchor="_Toc181165512" w:history="1">
            <w:r w:rsidR="00E14898" w:rsidRPr="00114EEB">
              <w:rPr>
                <w:rStyle w:val="Hyperlink"/>
                <w:noProof/>
                <w:sz w:val="16"/>
                <w:szCs w:val="16"/>
              </w:rPr>
              <w:t>FUTURE ENDEAVORS</w:t>
            </w:r>
            <w:r w:rsidR="00E14898" w:rsidRPr="00114EEB">
              <w:rPr>
                <w:noProof/>
                <w:webHidden/>
                <w:sz w:val="16"/>
                <w:szCs w:val="16"/>
              </w:rPr>
              <w:tab/>
              <w:t>14</w:t>
            </w:r>
          </w:hyperlink>
        </w:p>
        <w:p w14:paraId="126A87CF" w14:textId="0983CAB6" w:rsidR="00E14898" w:rsidRPr="00114EEB" w:rsidRDefault="004A6A09">
          <w:pPr>
            <w:pStyle w:val="TOC2"/>
            <w:tabs>
              <w:tab w:val="right" w:leader="dot" w:pos="9350"/>
            </w:tabs>
            <w:rPr>
              <w:noProof/>
              <w:kern w:val="2"/>
              <w14:ligatures w14:val="standardContextual"/>
            </w:rPr>
          </w:pPr>
          <w:hyperlink w:anchor="_Toc181165513" w:history="1">
            <w:r w:rsidR="00E14898" w:rsidRPr="00114EEB">
              <w:rPr>
                <w:rStyle w:val="Hyperlink"/>
                <w:noProof/>
                <w:sz w:val="16"/>
                <w:szCs w:val="16"/>
              </w:rPr>
              <w:t>GROUND TRUTHING</w:t>
            </w:r>
            <w:r w:rsidR="00E14898" w:rsidRPr="00114EEB">
              <w:rPr>
                <w:noProof/>
                <w:webHidden/>
                <w:sz w:val="16"/>
                <w:szCs w:val="16"/>
              </w:rPr>
              <w:tab/>
              <w:t>14</w:t>
            </w:r>
          </w:hyperlink>
        </w:p>
        <w:p w14:paraId="1BE8CD45" w14:textId="43E9CC45" w:rsidR="00E14898" w:rsidRPr="00114EEB" w:rsidRDefault="004A6A09">
          <w:pPr>
            <w:pStyle w:val="TOC2"/>
            <w:tabs>
              <w:tab w:val="right" w:leader="dot" w:pos="9350"/>
            </w:tabs>
            <w:rPr>
              <w:noProof/>
              <w:kern w:val="2"/>
              <w14:ligatures w14:val="standardContextual"/>
            </w:rPr>
          </w:pPr>
          <w:hyperlink w:anchor="_Toc181165514" w:history="1">
            <w:r w:rsidR="00E14898" w:rsidRPr="00114EEB">
              <w:rPr>
                <w:rStyle w:val="Hyperlink"/>
                <w:noProof/>
                <w:sz w:val="16"/>
                <w:szCs w:val="16"/>
              </w:rPr>
              <w:t>FUTURE PRIORITIZING CRITERIA</w:t>
            </w:r>
            <w:r w:rsidR="00E14898" w:rsidRPr="00114EEB">
              <w:rPr>
                <w:noProof/>
                <w:webHidden/>
                <w:sz w:val="16"/>
                <w:szCs w:val="16"/>
              </w:rPr>
              <w:tab/>
              <w:t>14</w:t>
            </w:r>
          </w:hyperlink>
        </w:p>
        <w:p w14:paraId="4D1784F7" w14:textId="63E2E35F" w:rsidR="00E14898" w:rsidRPr="00114EEB" w:rsidRDefault="004A6A09">
          <w:pPr>
            <w:pStyle w:val="TOC3"/>
            <w:tabs>
              <w:tab w:val="right" w:leader="dot" w:pos="9350"/>
            </w:tabs>
            <w:rPr>
              <w:noProof/>
              <w:kern w:val="2"/>
              <w14:ligatures w14:val="standardContextual"/>
            </w:rPr>
          </w:pPr>
          <w:hyperlink w:anchor="_Toc181165515" w:history="1">
            <w:r w:rsidR="00E14898" w:rsidRPr="00114EEB">
              <w:rPr>
                <w:rStyle w:val="Hyperlink"/>
                <w:noProof/>
                <w:sz w:val="16"/>
                <w:szCs w:val="16"/>
              </w:rPr>
              <w:t>HABITAT QUALITY</w:t>
            </w:r>
            <w:r w:rsidR="00E14898" w:rsidRPr="00114EEB">
              <w:rPr>
                <w:noProof/>
                <w:webHidden/>
                <w:sz w:val="16"/>
                <w:szCs w:val="16"/>
              </w:rPr>
              <w:tab/>
              <w:t>14</w:t>
            </w:r>
          </w:hyperlink>
        </w:p>
        <w:p w14:paraId="1A54DAB7" w14:textId="44C06216" w:rsidR="00E14898" w:rsidRPr="00114EEB" w:rsidRDefault="004A6A09">
          <w:pPr>
            <w:pStyle w:val="TOC3"/>
            <w:tabs>
              <w:tab w:val="right" w:leader="dot" w:pos="9350"/>
            </w:tabs>
            <w:rPr>
              <w:noProof/>
              <w:kern w:val="2"/>
              <w14:ligatures w14:val="standardContextual"/>
            </w:rPr>
          </w:pPr>
          <w:hyperlink w:anchor="_Toc181165516" w:history="1">
            <w:r w:rsidR="00E14898" w:rsidRPr="00114EEB">
              <w:rPr>
                <w:rStyle w:val="Hyperlink"/>
                <w:noProof/>
                <w:sz w:val="16"/>
                <w:szCs w:val="16"/>
              </w:rPr>
              <w:t>COST-EFFECTIVENESS</w:t>
            </w:r>
            <w:r w:rsidR="00E14898" w:rsidRPr="00114EEB">
              <w:rPr>
                <w:noProof/>
                <w:webHidden/>
                <w:sz w:val="16"/>
                <w:szCs w:val="16"/>
              </w:rPr>
              <w:tab/>
              <w:t>15</w:t>
            </w:r>
          </w:hyperlink>
        </w:p>
        <w:p w14:paraId="44574FEF" w14:textId="1D2F54CF" w:rsidR="00E14898" w:rsidRPr="00114EEB" w:rsidRDefault="004A6A09">
          <w:pPr>
            <w:pStyle w:val="TOC3"/>
            <w:tabs>
              <w:tab w:val="right" w:leader="dot" w:pos="9350"/>
            </w:tabs>
            <w:rPr>
              <w:noProof/>
              <w:kern w:val="2"/>
              <w14:ligatures w14:val="standardContextual"/>
            </w:rPr>
          </w:pPr>
          <w:hyperlink w:anchor="_Toc181165517" w:history="1">
            <w:r w:rsidR="00E14898" w:rsidRPr="00114EEB">
              <w:rPr>
                <w:rStyle w:val="Hyperlink"/>
                <w:noProof/>
                <w:sz w:val="16"/>
                <w:szCs w:val="16"/>
              </w:rPr>
              <w:t>SOCIAL EQUITY</w:t>
            </w:r>
            <w:r w:rsidR="00E14898" w:rsidRPr="00114EEB">
              <w:rPr>
                <w:noProof/>
                <w:webHidden/>
                <w:sz w:val="16"/>
                <w:szCs w:val="16"/>
              </w:rPr>
              <w:tab/>
              <w:t>15</w:t>
            </w:r>
          </w:hyperlink>
        </w:p>
        <w:p w14:paraId="64A2592A" w14:textId="0979F9FE" w:rsidR="00E14898" w:rsidRPr="00114EEB" w:rsidRDefault="004A6A09">
          <w:pPr>
            <w:pStyle w:val="TOC1"/>
            <w:tabs>
              <w:tab w:val="right" w:leader="dot" w:pos="9350"/>
            </w:tabs>
            <w:rPr>
              <w:noProof/>
              <w:kern w:val="2"/>
              <w14:ligatures w14:val="standardContextual"/>
            </w:rPr>
          </w:pPr>
          <w:hyperlink w:anchor="_Toc181165518" w:history="1">
            <w:r w:rsidR="00E14898" w:rsidRPr="00114EEB">
              <w:rPr>
                <w:rStyle w:val="Hyperlink"/>
                <w:noProof/>
                <w:sz w:val="16"/>
                <w:szCs w:val="16"/>
              </w:rPr>
              <w:t>CONCLUSION</w:t>
            </w:r>
            <w:r w:rsidR="00E14898" w:rsidRPr="00114EEB">
              <w:rPr>
                <w:noProof/>
                <w:webHidden/>
                <w:sz w:val="16"/>
                <w:szCs w:val="16"/>
              </w:rPr>
              <w:tab/>
              <w:t>16</w:t>
            </w:r>
          </w:hyperlink>
        </w:p>
        <w:p w14:paraId="2E217EF9" w14:textId="4F3475A9" w:rsidR="009C53C6" w:rsidRDefault="004A6A09"/>
      </w:sdtContent>
    </w:sdt>
    <w:p w14:paraId="73E3F38A" w14:textId="77777777" w:rsidR="00114EEB" w:rsidRDefault="00114EEB">
      <w:pPr>
        <w:rPr>
          <w:caps/>
          <w:color w:val="FFFFFF" w:themeColor="background1"/>
          <w:spacing w:val="15"/>
          <w:sz w:val="22"/>
          <w:szCs w:val="22"/>
        </w:rPr>
      </w:pPr>
      <w:bookmarkStart w:id="0" w:name="_Toc181165484"/>
      <w:r>
        <w:br w:type="page"/>
      </w:r>
    </w:p>
    <w:p w14:paraId="104D17AD" w14:textId="4136F1B8" w:rsidR="00741EC2" w:rsidRPr="002D231C" w:rsidRDefault="00741EC2" w:rsidP="00741EC2">
      <w:pPr>
        <w:pStyle w:val="Heading1"/>
      </w:pPr>
      <w:r w:rsidRPr="002D231C">
        <w:lastRenderedPageBreak/>
        <w:t>PROJECT OVERVIEW</w:t>
      </w:r>
      <w:bookmarkEnd w:id="0"/>
    </w:p>
    <w:p w14:paraId="50D1AB31" w14:textId="59704111" w:rsidR="00D260A0" w:rsidRPr="00D260A0" w:rsidRDefault="00D260A0" w:rsidP="00D260A0">
      <w:pPr>
        <w:rPr>
          <w:sz w:val="24"/>
          <w:szCs w:val="24"/>
        </w:rPr>
      </w:pPr>
      <w:r w:rsidRPr="1565F594">
        <w:rPr>
          <w:sz w:val="24"/>
          <w:szCs w:val="24"/>
        </w:rPr>
        <w:t>The Ken</w:t>
      </w:r>
      <w:r w:rsidR="00F834A1" w:rsidRPr="1565F594">
        <w:rPr>
          <w:sz w:val="24"/>
          <w:szCs w:val="24"/>
        </w:rPr>
        <w:t>ai</w:t>
      </w:r>
      <w:r w:rsidRPr="1565F594">
        <w:rPr>
          <w:sz w:val="24"/>
          <w:szCs w:val="24"/>
        </w:rPr>
        <w:t xml:space="preserve"> Peninsula</w:t>
      </w:r>
      <w:r w:rsidR="00062E5D" w:rsidRPr="1565F594">
        <w:rPr>
          <w:sz w:val="24"/>
          <w:szCs w:val="24"/>
        </w:rPr>
        <w:t xml:space="preserve"> Borough</w:t>
      </w:r>
      <w:r w:rsidRPr="1565F594">
        <w:rPr>
          <w:sz w:val="24"/>
          <w:szCs w:val="24"/>
        </w:rPr>
        <w:t xml:space="preserve"> </w:t>
      </w:r>
      <w:r w:rsidR="00062E5D" w:rsidRPr="1565F594">
        <w:rPr>
          <w:sz w:val="24"/>
          <w:szCs w:val="24"/>
        </w:rPr>
        <w:t xml:space="preserve">in southcentral Alaska </w:t>
      </w:r>
      <w:r w:rsidRPr="1565F594">
        <w:rPr>
          <w:sz w:val="24"/>
          <w:szCs w:val="24"/>
        </w:rPr>
        <w:t>is home to diverse aquatic ecosystems crucial for the survival</w:t>
      </w:r>
      <w:r w:rsidR="00520885" w:rsidRPr="1565F594">
        <w:rPr>
          <w:sz w:val="24"/>
          <w:szCs w:val="24"/>
        </w:rPr>
        <w:t xml:space="preserve"> of </w:t>
      </w:r>
      <w:r w:rsidRPr="1565F594">
        <w:rPr>
          <w:sz w:val="24"/>
          <w:szCs w:val="24"/>
        </w:rPr>
        <w:t xml:space="preserve">numerous fish species. </w:t>
      </w:r>
      <w:r w:rsidR="2FB89952" w:rsidRPr="1565F594">
        <w:rPr>
          <w:sz w:val="24"/>
          <w:szCs w:val="24"/>
        </w:rPr>
        <w:t>T</w:t>
      </w:r>
      <w:r w:rsidRPr="1565F594">
        <w:rPr>
          <w:sz w:val="24"/>
          <w:szCs w:val="24"/>
        </w:rPr>
        <w:t>he region faces a pressing challenge in</w:t>
      </w:r>
      <w:r w:rsidR="52EE53A3" w:rsidRPr="1565F594">
        <w:rPr>
          <w:sz w:val="24"/>
          <w:szCs w:val="24"/>
        </w:rPr>
        <w:t xml:space="preserve"> </w:t>
      </w:r>
      <w:r w:rsidRPr="1565F594">
        <w:rPr>
          <w:sz w:val="24"/>
          <w:szCs w:val="24"/>
        </w:rPr>
        <w:t>optimal</w:t>
      </w:r>
      <w:r w:rsidR="1B892FC9" w:rsidRPr="1565F594">
        <w:rPr>
          <w:sz w:val="24"/>
          <w:szCs w:val="24"/>
        </w:rPr>
        <w:t>ly directing rehabilitation funds to help ensure</w:t>
      </w:r>
      <w:r w:rsidRPr="1565F594">
        <w:rPr>
          <w:sz w:val="24"/>
          <w:szCs w:val="24"/>
        </w:rPr>
        <w:t xml:space="preserve"> functionality of fish passage crossings, which play a pivotal role in </w:t>
      </w:r>
      <w:r w:rsidR="00DA3958" w:rsidRPr="1565F594">
        <w:rPr>
          <w:sz w:val="24"/>
          <w:szCs w:val="24"/>
        </w:rPr>
        <w:t xml:space="preserve">supporting </w:t>
      </w:r>
      <w:r w:rsidRPr="1565F594">
        <w:rPr>
          <w:sz w:val="24"/>
          <w:szCs w:val="24"/>
        </w:rPr>
        <w:t>the</w:t>
      </w:r>
      <w:r w:rsidR="00E13007" w:rsidRPr="1565F594">
        <w:rPr>
          <w:sz w:val="24"/>
          <w:szCs w:val="24"/>
        </w:rPr>
        <w:t>se valuable fish populations'</w:t>
      </w:r>
      <w:r w:rsidRPr="1565F594">
        <w:rPr>
          <w:sz w:val="24"/>
          <w:szCs w:val="24"/>
        </w:rPr>
        <w:t xml:space="preserve"> </w:t>
      </w:r>
      <w:r w:rsidR="00062E5D" w:rsidRPr="1565F594">
        <w:rPr>
          <w:sz w:val="24"/>
          <w:szCs w:val="24"/>
        </w:rPr>
        <w:t>health and resilience</w:t>
      </w:r>
      <w:r w:rsidRPr="1565F594">
        <w:rPr>
          <w:sz w:val="24"/>
          <w:szCs w:val="24"/>
        </w:rPr>
        <w:t xml:space="preserve">. </w:t>
      </w:r>
    </w:p>
    <w:p w14:paraId="1446513A" w14:textId="700371AD" w:rsidR="00D260A0" w:rsidRDefault="00520885" w:rsidP="286A1262">
      <w:pPr>
        <w:rPr>
          <w:sz w:val="24"/>
          <w:szCs w:val="24"/>
        </w:rPr>
      </w:pPr>
      <w:r w:rsidRPr="1565F594">
        <w:rPr>
          <w:sz w:val="24"/>
          <w:szCs w:val="24"/>
        </w:rPr>
        <w:t xml:space="preserve">To address this challenge, </w:t>
      </w:r>
      <w:r w:rsidR="4DB0356C" w:rsidRPr="1565F594">
        <w:rPr>
          <w:sz w:val="24"/>
          <w:szCs w:val="24"/>
        </w:rPr>
        <w:t xml:space="preserve">we drafted a </w:t>
      </w:r>
      <w:r w:rsidR="00D260A0" w:rsidRPr="1565F594">
        <w:rPr>
          <w:sz w:val="24"/>
          <w:szCs w:val="24"/>
        </w:rPr>
        <w:t>systematic approach to prioritizing ecological and physical condition</w:t>
      </w:r>
      <w:r w:rsidRPr="1565F594">
        <w:rPr>
          <w:sz w:val="24"/>
          <w:szCs w:val="24"/>
        </w:rPr>
        <w:t>s</w:t>
      </w:r>
      <w:r w:rsidR="00D260A0" w:rsidRPr="1565F594">
        <w:rPr>
          <w:sz w:val="24"/>
          <w:szCs w:val="24"/>
        </w:rPr>
        <w:t xml:space="preserve"> of fish passage crossing</w:t>
      </w:r>
      <w:r w:rsidRPr="1565F594">
        <w:rPr>
          <w:sz w:val="24"/>
          <w:szCs w:val="24"/>
        </w:rPr>
        <w:t>s</w:t>
      </w:r>
      <w:r w:rsidR="00D260A0" w:rsidRPr="1565F594">
        <w:rPr>
          <w:sz w:val="24"/>
          <w:szCs w:val="24"/>
        </w:rPr>
        <w:t xml:space="preserve"> </w:t>
      </w:r>
      <w:r w:rsidR="78600A94" w:rsidRPr="1565F594">
        <w:rPr>
          <w:sz w:val="24"/>
          <w:szCs w:val="24"/>
        </w:rPr>
        <w:t>in the Kenai Peninsula Borough region (KPB)</w:t>
      </w:r>
      <w:r w:rsidR="00D260A0" w:rsidRPr="1565F594">
        <w:rPr>
          <w:sz w:val="24"/>
          <w:szCs w:val="24"/>
        </w:rPr>
        <w:t xml:space="preserve">. </w:t>
      </w:r>
      <w:r w:rsidR="5DBB4EDD" w:rsidRPr="1565F594">
        <w:rPr>
          <w:sz w:val="24"/>
          <w:szCs w:val="24"/>
        </w:rPr>
        <w:t>We present the first known published effort to integrate fish passage survey data</w:t>
      </w:r>
      <w:r w:rsidR="4E1AF1B6" w:rsidRPr="1565F594">
        <w:rPr>
          <w:sz w:val="24"/>
          <w:szCs w:val="24"/>
        </w:rPr>
        <w:t xml:space="preserve"> from multiple agencies in the region, and apply this integrated dataset towards prioritizing the restoration needs of anadromous waterway crossings in the KPB.</w:t>
      </w:r>
    </w:p>
    <w:p w14:paraId="01A67D3D" w14:textId="0A24B321" w:rsidR="00C409AA" w:rsidRDefault="00741EC2" w:rsidP="00741EC2">
      <w:pPr>
        <w:rPr>
          <w:sz w:val="24"/>
          <w:szCs w:val="24"/>
        </w:rPr>
      </w:pPr>
      <w:r w:rsidRPr="002D231C">
        <w:rPr>
          <w:sz w:val="24"/>
          <w:szCs w:val="24"/>
        </w:rPr>
        <w:t>Th</w:t>
      </w:r>
      <w:r w:rsidR="00D260A0">
        <w:rPr>
          <w:sz w:val="24"/>
          <w:szCs w:val="24"/>
        </w:rPr>
        <w:t>is project focus</w:t>
      </w:r>
      <w:r w:rsidR="00E13007">
        <w:rPr>
          <w:sz w:val="24"/>
          <w:szCs w:val="24"/>
        </w:rPr>
        <w:t>ed</w:t>
      </w:r>
      <w:r w:rsidRPr="002D231C">
        <w:rPr>
          <w:sz w:val="24"/>
          <w:szCs w:val="24"/>
        </w:rPr>
        <w:t xml:space="preserve"> o</w:t>
      </w:r>
      <w:r w:rsidR="00E13007">
        <w:rPr>
          <w:sz w:val="24"/>
          <w:szCs w:val="24"/>
        </w:rPr>
        <w:t>n</w:t>
      </w:r>
      <w:r w:rsidRPr="002D231C">
        <w:rPr>
          <w:sz w:val="24"/>
          <w:szCs w:val="24"/>
        </w:rPr>
        <w:t xml:space="preserve"> provid</w:t>
      </w:r>
      <w:r w:rsidR="00E13007">
        <w:rPr>
          <w:sz w:val="24"/>
          <w:szCs w:val="24"/>
        </w:rPr>
        <w:t>ing</w:t>
      </w:r>
      <w:r w:rsidRPr="002D231C">
        <w:rPr>
          <w:sz w:val="24"/>
          <w:szCs w:val="24"/>
        </w:rPr>
        <w:t xml:space="preserve"> </w:t>
      </w:r>
      <w:r w:rsidR="00520885" w:rsidRPr="00520885">
        <w:rPr>
          <w:sz w:val="24"/>
          <w:szCs w:val="24"/>
        </w:rPr>
        <w:t>the</w:t>
      </w:r>
      <w:r w:rsidR="00062E5D">
        <w:rPr>
          <w:sz w:val="24"/>
          <w:szCs w:val="24"/>
        </w:rPr>
        <w:t xml:space="preserve"> Soldotna</w:t>
      </w:r>
      <w:r w:rsidR="00DA3958">
        <w:rPr>
          <w:sz w:val="24"/>
          <w:szCs w:val="24"/>
        </w:rPr>
        <w:t>-</w:t>
      </w:r>
      <w:r w:rsidR="00062E5D">
        <w:rPr>
          <w:sz w:val="24"/>
          <w:szCs w:val="24"/>
        </w:rPr>
        <w:t>based nonprofit</w:t>
      </w:r>
      <w:r w:rsidR="00520885" w:rsidRPr="00520885">
        <w:rPr>
          <w:sz w:val="24"/>
          <w:szCs w:val="24"/>
        </w:rPr>
        <w:t xml:space="preserve"> Kenai Watershed Forum</w:t>
      </w:r>
      <w:r w:rsidR="00DA3958">
        <w:rPr>
          <w:rStyle w:val="FootnoteReference"/>
          <w:sz w:val="24"/>
          <w:szCs w:val="24"/>
        </w:rPr>
        <w:footnoteReference w:id="1"/>
      </w:r>
      <w:r w:rsidR="00520885" w:rsidRPr="00520885">
        <w:rPr>
          <w:sz w:val="24"/>
          <w:szCs w:val="24"/>
        </w:rPr>
        <w:t xml:space="preserve"> with a reproducible system </w:t>
      </w:r>
      <w:r w:rsidR="00C409AA">
        <w:rPr>
          <w:sz w:val="24"/>
          <w:szCs w:val="24"/>
        </w:rPr>
        <w:t xml:space="preserve">that </w:t>
      </w:r>
      <w:r w:rsidR="00D260A0">
        <w:rPr>
          <w:sz w:val="24"/>
          <w:szCs w:val="24"/>
        </w:rPr>
        <w:t xml:space="preserve">would </w:t>
      </w:r>
      <w:r w:rsidR="00C409AA">
        <w:rPr>
          <w:sz w:val="24"/>
          <w:szCs w:val="24"/>
        </w:rPr>
        <w:t xml:space="preserve">allow them to </w:t>
      </w:r>
      <w:r w:rsidR="00DA3958">
        <w:rPr>
          <w:sz w:val="24"/>
          <w:szCs w:val="24"/>
        </w:rPr>
        <w:t>integrate and apply</w:t>
      </w:r>
      <w:r w:rsidR="00987B13">
        <w:rPr>
          <w:sz w:val="24"/>
          <w:szCs w:val="24"/>
        </w:rPr>
        <w:t xml:space="preserve"> diverse</w:t>
      </w:r>
      <w:r w:rsidR="00C409AA">
        <w:rPr>
          <w:sz w:val="24"/>
          <w:szCs w:val="24"/>
        </w:rPr>
        <w:t xml:space="preserve"> region</w:t>
      </w:r>
      <w:r w:rsidR="00987B13">
        <w:rPr>
          <w:sz w:val="24"/>
          <w:szCs w:val="24"/>
        </w:rPr>
        <w:t>al</w:t>
      </w:r>
      <w:r w:rsidR="00C409AA">
        <w:rPr>
          <w:sz w:val="24"/>
          <w:szCs w:val="24"/>
        </w:rPr>
        <w:t xml:space="preserve"> datasets</w:t>
      </w:r>
      <w:r w:rsidR="00A0178F">
        <w:rPr>
          <w:sz w:val="24"/>
          <w:szCs w:val="24"/>
        </w:rPr>
        <w:t>.</w:t>
      </w:r>
      <w:r w:rsidR="00987B13">
        <w:rPr>
          <w:sz w:val="24"/>
          <w:szCs w:val="24"/>
        </w:rPr>
        <w:t xml:space="preserve"> Th</w:t>
      </w:r>
      <w:r w:rsidR="0002699B">
        <w:rPr>
          <w:sz w:val="24"/>
          <w:szCs w:val="24"/>
        </w:rPr>
        <w:t>is</w:t>
      </w:r>
      <w:r w:rsidR="00987B13">
        <w:rPr>
          <w:sz w:val="24"/>
          <w:szCs w:val="24"/>
        </w:rPr>
        <w:t xml:space="preserve"> </w:t>
      </w:r>
      <w:r w:rsidR="00DA3958">
        <w:rPr>
          <w:sz w:val="24"/>
          <w:szCs w:val="24"/>
        </w:rPr>
        <w:t xml:space="preserve">integrated </w:t>
      </w:r>
      <w:r w:rsidR="00987B13">
        <w:rPr>
          <w:sz w:val="24"/>
          <w:szCs w:val="24"/>
        </w:rPr>
        <w:t>dataset contains a</w:t>
      </w:r>
      <w:r w:rsidR="00C409AA">
        <w:rPr>
          <w:sz w:val="24"/>
          <w:szCs w:val="24"/>
        </w:rPr>
        <w:t xml:space="preserve"> prioritiz</w:t>
      </w:r>
      <w:r w:rsidR="00987B13">
        <w:rPr>
          <w:sz w:val="24"/>
          <w:szCs w:val="24"/>
        </w:rPr>
        <w:t>ation</w:t>
      </w:r>
      <w:r w:rsidRPr="002D231C">
        <w:rPr>
          <w:sz w:val="24"/>
          <w:szCs w:val="24"/>
        </w:rPr>
        <w:t xml:space="preserve"> </w:t>
      </w:r>
      <w:r w:rsidR="00C409AA">
        <w:rPr>
          <w:sz w:val="24"/>
          <w:szCs w:val="24"/>
        </w:rPr>
        <w:t xml:space="preserve">system for </w:t>
      </w:r>
      <w:r w:rsidRPr="002D231C">
        <w:rPr>
          <w:sz w:val="24"/>
          <w:szCs w:val="24"/>
        </w:rPr>
        <w:t xml:space="preserve">fish passage infrastructure </w:t>
      </w:r>
      <w:r w:rsidR="00C409AA">
        <w:rPr>
          <w:sz w:val="24"/>
          <w:szCs w:val="24"/>
        </w:rPr>
        <w:t>in the</w:t>
      </w:r>
      <w:r w:rsidRPr="002D231C">
        <w:rPr>
          <w:sz w:val="24"/>
          <w:szCs w:val="24"/>
        </w:rPr>
        <w:t xml:space="preserve"> Kenai Peninsula Borough</w:t>
      </w:r>
      <w:r w:rsidR="00C409AA">
        <w:rPr>
          <w:sz w:val="24"/>
          <w:szCs w:val="24"/>
        </w:rPr>
        <w:t xml:space="preserve"> region</w:t>
      </w:r>
      <w:r w:rsidRPr="002D231C">
        <w:rPr>
          <w:sz w:val="24"/>
          <w:szCs w:val="24"/>
        </w:rPr>
        <w:t>.</w:t>
      </w:r>
      <w:r w:rsidR="00C409AA">
        <w:rPr>
          <w:sz w:val="24"/>
          <w:szCs w:val="24"/>
        </w:rPr>
        <w:t xml:space="preserve"> </w:t>
      </w:r>
    </w:p>
    <w:p w14:paraId="7B8C5B1D" w14:textId="305911D5" w:rsidR="00662833" w:rsidRPr="00662833" w:rsidRDefault="00662833" w:rsidP="00741EC2">
      <w:pPr>
        <w:rPr>
          <w:sz w:val="24"/>
          <w:szCs w:val="24"/>
        </w:rPr>
      </w:pPr>
      <w:r w:rsidRPr="1565F594">
        <w:rPr>
          <w:sz w:val="24"/>
          <w:szCs w:val="24"/>
        </w:rPr>
        <w:t>Ultimately, th</w:t>
      </w:r>
      <w:r w:rsidR="00DA3958" w:rsidRPr="1565F594">
        <w:rPr>
          <w:sz w:val="24"/>
          <w:szCs w:val="24"/>
        </w:rPr>
        <w:t>e</w:t>
      </w:r>
      <w:r w:rsidRPr="1565F594">
        <w:rPr>
          <w:sz w:val="24"/>
          <w:szCs w:val="24"/>
        </w:rPr>
        <w:t>s</w:t>
      </w:r>
      <w:r w:rsidR="00DA3958" w:rsidRPr="1565F594">
        <w:rPr>
          <w:sz w:val="24"/>
          <w:szCs w:val="24"/>
        </w:rPr>
        <w:t xml:space="preserve">e </w:t>
      </w:r>
      <w:r w:rsidRPr="1565F594">
        <w:rPr>
          <w:sz w:val="24"/>
          <w:szCs w:val="24"/>
        </w:rPr>
        <w:t>effort</w:t>
      </w:r>
      <w:r w:rsidR="00DA3958" w:rsidRPr="1565F594">
        <w:rPr>
          <w:sz w:val="24"/>
          <w:szCs w:val="24"/>
        </w:rPr>
        <w:t>s</w:t>
      </w:r>
      <w:r w:rsidRPr="1565F594">
        <w:rPr>
          <w:sz w:val="24"/>
          <w:szCs w:val="24"/>
        </w:rPr>
        <w:t xml:space="preserve"> </w:t>
      </w:r>
      <w:r w:rsidR="00520885" w:rsidRPr="1565F594">
        <w:rPr>
          <w:sz w:val="24"/>
          <w:szCs w:val="24"/>
        </w:rPr>
        <w:t>are</w:t>
      </w:r>
      <w:r w:rsidRPr="1565F594">
        <w:rPr>
          <w:sz w:val="24"/>
          <w:szCs w:val="24"/>
        </w:rPr>
        <w:t xml:space="preserve"> the initial stage</w:t>
      </w:r>
      <w:r w:rsidR="00520885" w:rsidRPr="1565F594">
        <w:rPr>
          <w:sz w:val="24"/>
          <w:szCs w:val="24"/>
        </w:rPr>
        <w:t>s</w:t>
      </w:r>
      <w:r w:rsidRPr="1565F594">
        <w:rPr>
          <w:sz w:val="24"/>
          <w:szCs w:val="24"/>
        </w:rPr>
        <w:t xml:space="preserve"> of organizing the region's </w:t>
      </w:r>
      <w:r w:rsidR="00DA3958" w:rsidRPr="1565F594">
        <w:rPr>
          <w:sz w:val="24"/>
          <w:szCs w:val="24"/>
        </w:rPr>
        <w:t>hydrological and infrastructure</w:t>
      </w:r>
      <w:r w:rsidRPr="1565F594">
        <w:rPr>
          <w:sz w:val="24"/>
          <w:szCs w:val="24"/>
        </w:rPr>
        <w:t xml:space="preserve"> </w:t>
      </w:r>
      <w:r w:rsidR="00062E5D" w:rsidRPr="1565F594">
        <w:rPr>
          <w:sz w:val="24"/>
          <w:szCs w:val="24"/>
        </w:rPr>
        <w:t xml:space="preserve">data </w:t>
      </w:r>
      <w:r w:rsidRPr="1565F594">
        <w:rPr>
          <w:sz w:val="24"/>
          <w:szCs w:val="24"/>
        </w:rPr>
        <w:t xml:space="preserve">to </w:t>
      </w:r>
      <w:r w:rsidR="00DA3958" w:rsidRPr="1565F594">
        <w:rPr>
          <w:sz w:val="24"/>
          <w:szCs w:val="24"/>
        </w:rPr>
        <w:t>best leverage rehabilitation</w:t>
      </w:r>
      <w:r w:rsidRPr="1565F594">
        <w:rPr>
          <w:sz w:val="24"/>
          <w:szCs w:val="24"/>
        </w:rPr>
        <w:t xml:space="preserve"> funds. Collaboration among stakeholders, including fisheries biologists, engineers, and local communities, is essential to </w:t>
      </w:r>
      <w:r w:rsidR="00520885" w:rsidRPr="1565F594">
        <w:rPr>
          <w:sz w:val="24"/>
          <w:szCs w:val="24"/>
        </w:rPr>
        <w:t>success</w:t>
      </w:r>
      <w:r w:rsidRPr="1565F594">
        <w:rPr>
          <w:sz w:val="24"/>
          <w:szCs w:val="24"/>
        </w:rPr>
        <w:t>f</w:t>
      </w:r>
      <w:r w:rsidR="00520885" w:rsidRPr="1565F594">
        <w:rPr>
          <w:sz w:val="24"/>
          <w:szCs w:val="24"/>
        </w:rPr>
        <w:t>ully</w:t>
      </w:r>
      <w:r w:rsidRPr="1565F594">
        <w:rPr>
          <w:sz w:val="24"/>
          <w:szCs w:val="24"/>
        </w:rPr>
        <w:t xml:space="preserve"> </w:t>
      </w:r>
      <w:r w:rsidR="6035A4FD" w:rsidRPr="1565F594">
        <w:rPr>
          <w:sz w:val="24"/>
          <w:szCs w:val="24"/>
        </w:rPr>
        <w:t>applying</w:t>
      </w:r>
      <w:r w:rsidRPr="1565F594">
        <w:rPr>
          <w:sz w:val="24"/>
          <w:szCs w:val="24"/>
        </w:rPr>
        <w:t xml:space="preserve"> this prioritization effort.</w:t>
      </w:r>
    </w:p>
    <w:p w14:paraId="789211B9" w14:textId="04F0E1F9" w:rsidR="00741EC2" w:rsidRPr="002D231C" w:rsidRDefault="00C409AA" w:rsidP="00C409AA">
      <w:pPr>
        <w:pStyle w:val="Heading2"/>
      </w:pPr>
      <w:bookmarkStart w:id="1" w:name="_Toc181165485"/>
      <w:r>
        <w:t>OBJECTIVES</w:t>
      </w:r>
      <w:bookmarkEnd w:id="1"/>
    </w:p>
    <w:p w14:paraId="3DF6CED7" w14:textId="6A942924" w:rsidR="00C409AA" w:rsidRDefault="00C409AA" w:rsidP="00741EC2">
      <w:pPr>
        <w:pStyle w:val="ListParagraph"/>
        <w:numPr>
          <w:ilvl w:val="0"/>
          <w:numId w:val="1"/>
        </w:numPr>
        <w:rPr>
          <w:sz w:val="24"/>
          <w:szCs w:val="24"/>
        </w:rPr>
      </w:pPr>
      <w:r>
        <w:rPr>
          <w:sz w:val="24"/>
          <w:szCs w:val="24"/>
        </w:rPr>
        <w:t>Coordinated and met with Kenai Watershed Forum and regional entities</w:t>
      </w:r>
      <w:r w:rsidR="00E13007">
        <w:rPr>
          <w:sz w:val="24"/>
          <w:szCs w:val="24"/>
        </w:rPr>
        <w:t> and maintained</w:t>
      </w:r>
      <w:r>
        <w:rPr>
          <w:sz w:val="24"/>
          <w:szCs w:val="24"/>
        </w:rPr>
        <w:t xml:space="preserve"> communications with Kenai Watershed Forum for project duration.</w:t>
      </w:r>
    </w:p>
    <w:p w14:paraId="16BEEA29" w14:textId="76547DA1" w:rsidR="00741EC2" w:rsidRPr="002D231C" w:rsidRDefault="00741EC2" w:rsidP="00741EC2">
      <w:pPr>
        <w:pStyle w:val="ListParagraph"/>
        <w:numPr>
          <w:ilvl w:val="0"/>
          <w:numId w:val="1"/>
        </w:numPr>
        <w:rPr>
          <w:sz w:val="24"/>
          <w:szCs w:val="24"/>
        </w:rPr>
      </w:pPr>
      <w:r w:rsidRPr="1565F594">
        <w:rPr>
          <w:sz w:val="24"/>
          <w:szCs w:val="24"/>
        </w:rPr>
        <w:t>Collect</w:t>
      </w:r>
      <w:r w:rsidR="00C409AA" w:rsidRPr="1565F594">
        <w:rPr>
          <w:sz w:val="24"/>
          <w:szCs w:val="24"/>
        </w:rPr>
        <w:t>ed</w:t>
      </w:r>
      <w:r w:rsidRPr="1565F594">
        <w:rPr>
          <w:sz w:val="24"/>
          <w:szCs w:val="24"/>
        </w:rPr>
        <w:t xml:space="preserve"> and use</w:t>
      </w:r>
      <w:r w:rsidR="00C409AA" w:rsidRPr="1565F594">
        <w:rPr>
          <w:sz w:val="24"/>
          <w:szCs w:val="24"/>
        </w:rPr>
        <w:t>d</w:t>
      </w:r>
      <w:r w:rsidRPr="1565F594">
        <w:rPr>
          <w:sz w:val="24"/>
          <w:szCs w:val="24"/>
        </w:rPr>
        <w:t xml:space="preserve"> existing data sources on fish passage structures and fish habitat extent in the Kenai Peninsula Borough</w:t>
      </w:r>
      <w:r w:rsidR="00C409AA" w:rsidRPr="1565F594">
        <w:rPr>
          <w:sz w:val="24"/>
          <w:szCs w:val="24"/>
        </w:rPr>
        <w:t>.</w:t>
      </w:r>
      <w:r w:rsidRPr="1565F594">
        <w:rPr>
          <w:sz w:val="24"/>
          <w:szCs w:val="24"/>
        </w:rPr>
        <w:t xml:space="preserve"> </w:t>
      </w:r>
    </w:p>
    <w:p w14:paraId="3529D56D" w14:textId="792F9D76" w:rsidR="00741EC2" w:rsidRPr="002D231C" w:rsidRDefault="00741EC2" w:rsidP="00741EC2">
      <w:pPr>
        <w:pStyle w:val="ListParagraph"/>
        <w:numPr>
          <w:ilvl w:val="0"/>
          <w:numId w:val="1"/>
        </w:numPr>
        <w:rPr>
          <w:sz w:val="24"/>
          <w:szCs w:val="24"/>
        </w:rPr>
      </w:pPr>
      <w:r w:rsidRPr="002D231C">
        <w:rPr>
          <w:sz w:val="24"/>
          <w:szCs w:val="24"/>
        </w:rPr>
        <w:t>Integrate</w:t>
      </w:r>
      <w:r w:rsidR="00C409AA">
        <w:rPr>
          <w:sz w:val="24"/>
          <w:szCs w:val="24"/>
        </w:rPr>
        <w:t>d</w:t>
      </w:r>
      <w:r w:rsidRPr="002D231C">
        <w:rPr>
          <w:sz w:val="24"/>
          <w:szCs w:val="24"/>
        </w:rPr>
        <w:t xml:space="preserve"> all available current data sources into a combined database</w:t>
      </w:r>
      <w:r w:rsidR="00C409AA">
        <w:rPr>
          <w:sz w:val="24"/>
          <w:szCs w:val="24"/>
        </w:rPr>
        <w:t xml:space="preserve"> using R</w:t>
      </w:r>
      <w:r w:rsidR="00062E5D">
        <w:rPr>
          <w:sz w:val="24"/>
          <w:szCs w:val="24"/>
        </w:rPr>
        <w:t xml:space="preserve"> programming language</w:t>
      </w:r>
      <w:r w:rsidR="00B641F3">
        <w:rPr>
          <w:sz w:val="24"/>
          <w:szCs w:val="24"/>
        </w:rPr>
        <w:t>.</w:t>
      </w:r>
    </w:p>
    <w:p w14:paraId="20ED88B9" w14:textId="40349966" w:rsidR="00741EC2" w:rsidRDefault="00741EC2" w:rsidP="00741EC2">
      <w:pPr>
        <w:pStyle w:val="ListParagraph"/>
        <w:numPr>
          <w:ilvl w:val="0"/>
          <w:numId w:val="1"/>
        </w:numPr>
        <w:rPr>
          <w:sz w:val="24"/>
          <w:szCs w:val="24"/>
        </w:rPr>
      </w:pPr>
      <w:r w:rsidRPr="002D231C">
        <w:rPr>
          <w:sz w:val="24"/>
          <w:szCs w:val="24"/>
        </w:rPr>
        <w:t>Develop</w:t>
      </w:r>
      <w:r w:rsidR="00C409AA">
        <w:rPr>
          <w:sz w:val="24"/>
          <w:szCs w:val="24"/>
        </w:rPr>
        <w:t>ed</w:t>
      </w:r>
      <w:r w:rsidRPr="002D231C">
        <w:rPr>
          <w:sz w:val="24"/>
          <w:szCs w:val="24"/>
        </w:rPr>
        <w:t xml:space="preserve"> a prioritization value </w:t>
      </w:r>
      <w:r w:rsidR="0002699B">
        <w:rPr>
          <w:sz w:val="24"/>
          <w:szCs w:val="24"/>
        </w:rPr>
        <w:t>for</w:t>
      </w:r>
      <w:r w:rsidRPr="002D231C">
        <w:rPr>
          <w:sz w:val="24"/>
          <w:szCs w:val="24"/>
        </w:rPr>
        <w:t xml:space="preserve"> each known crossing with available assessment data based on how infrastructure improvement would benefit fish habitat</w:t>
      </w:r>
      <w:r w:rsidR="00C409AA">
        <w:rPr>
          <w:sz w:val="24"/>
          <w:szCs w:val="24"/>
        </w:rPr>
        <w:t>.</w:t>
      </w:r>
    </w:p>
    <w:p w14:paraId="44447DB9" w14:textId="3C76FABF" w:rsidR="00C409AA" w:rsidRPr="002D231C" w:rsidRDefault="00C409AA" w:rsidP="00741EC2">
      <w:pPr>
        <w:pStyle w:val="ListParagraph"/>
        <w:numPr>
          <w:ilvl w:val="0"/>
          <w:numId w:val="1"/>
        </w:numPr>
        <w:rPr>
          <w:sz w:val="24"/>
          <w:szCs w:val="24"/>
        </w:rPr>
      </w:pPr>
      <w:r>
        <w:rPr>
          <w:sz w:val="24"/>
          <w:szCs w:val="24"/>
        </w:rPr>
        <w:t>Provided a report that cover</w:t>
      </w:r>
      <w:r w:rsidR="00A96A12">
        <w:rPr>
          <w:sz w:val="24"/>
          <w:szCs w:val="24"/>
        </w:rPr>
        <w:t>s</w:t>
      </w:r>
      <w:r>
        <w:rPr>
          <w:sz w:val="24"/>
          <w:szCs w:val="24"/>
        </w:rPr>
        <w:t xml:space="preserve"> the </w:t>
      </w:r>
      <w:r w:rsidR="00D260A0">
        <w:rPr>
          <w:sz w:val="24"/>
          <w:szCs w:val="24"/>
        </w:rPr>
        <w:t xml:space="preserve">work </w:t>
      </w:r>
      <w:r>
        <w:rPr>
          <w:sz w:val="24"/>
          <w:szCs w:val="24"/>
        </w:rPr>
        <w:t>methods completed</w:t>
      </w:r>
      <w:r w:rsidR="00A96A12">
        <w:rPr>
          <w:sz w:val="24"/>
          <w:szCs w:val="24"/>
        </w:rPr>
        <w:t xml:space="preserve"> and</w:t>
      </w:r>
      <w:r>
        <w:rPr>
          <w:sz w:val="24"/>
          <w:szCs w:val="24"/>
        </w:rPr>
        <w:t xml:space="preserve"> </w:t>
      </w:r>
      <w:r w:rsidR="00A96A12">
        <w:rPr>
          <w:sz w:val="24"/>
          <w:szCs w:val="24"/>
        </w:rPr>
        <w:t>can be molded into future funding opportunities.</w:t>
      </w:r>
    </w:p>
    <w:p w14:paraId="53A2D7AE" w14:textId="2417EB09" w:rsidR="00741EC2" w:rsidRPr="002D231C" w:rsidRDefault="00C409AA" w:rsidP="00C409AA">
      <w:pPr>
        <w:pStyle w:val="Heading2"/>
      </w:pPr>
      <w:bookmarkStart w:id="2" w:name="_Toc181165486"/>
      <w:r>
        <w:t>DELIVERABLES</w:t>
      </w:r>
      <w:bookmarkEnd w:id="2"/>
    </w:p>
    <w:p w14:paraId="29390A13" w14:textId="19325083" w:rsidR="00741EC2" w:rsidRPr="002D231C" w:rsidRDefault="00741EC2" w:rsidP="00741EC2">
      <w:pPr>
        <w:pStyle w:val="ListParagraph"/>
        <w:numPr>
          <w:ilvl w:val="0"/>
          <w:numId w:val="4"/>
        </w:numPr>
        <w:rPr>
          <w:sz w:val="24"/>
          <w:szCs w:val="24"/>
        </w:rPr>
      </w:pPr>
      <w:r w:rsidRPr="1565F594">
        <w:rPr>
          <w:sz w:val="24"/>
          <w:szCs w:val="24"/>
        </w:rPr>
        <w:t>Project Report</w:t>
      </w:r>
      <w:r w:rsidR="1AF41ECB" w:rsidRPr="1565F594">
        <w:rPr>
          <w:sz w:val="24"/>
          <w:szCs w:val="24"/>
        </w:rPr>
        <w:t xml:space="preserve"> (this document)</w:t>
      </w:r>
    </w:p>
    <w:p w14:paraId="0C4448E8" w14:textId="77777777" w:rsidR="00741EC2" w:rsidRPr="002D231C" w:rsidRDefault="00741EC2" w:rsidP="00741EC2">
      <w:pPr>
        <w:pStyle w:val="ListParagraph"/>
        <w:numPr>
          <w:ilvl w:val="0"/>
          <w:numId w:val="4"/>
        </w:numPr>
        <w:rPr>
          <w:sz w:val="24"/>
          <w:szCs w:val="24"/>
        </w:rPr>
      </w:pPr>
      <w:r w:rsidRPr="002D231C">
        <w:rPr>
          <w:sz w:val="24"/>
          <w:szCs w:val="24"/>
        </w:rPr>
        <w:lastRenderedPageBreak/>
        <w:t>R-code script</w:t>
      </w:r>
    </w:p>
    <w:p w14:paraId="32ADA321" w14:textId="5EAA7273" w:rsidR="00741EC2" w:rsidRPr="002D231C" w:rsidRDefault="00C156A4" w:rsidP="00741EC2">
      <w:pPr>
        <w:pStyle w:val="ListParagraph"/>
        <w:numPr>
          <w:ilvl w:val="0"/>
          <w:numId w:val="4"/>
        </w:numPr>
        <w:rPr>
          <w:sz w:val="24"/>
          <w:szCs w:val="24"/>
        </w:rPr>
      </w:pPr>
      <w:r>
        <w:rPr>
          <w:sz w:val="24"/>
          <w:szCs w:val="24"/>
        </w:rPr>
        <w:t>Combined</w:t>
      </w:r>
      <w:r w:rsidR="00741EC2" w:rsidRPr="002D231C">
        <w:rPr>
          <w:sz w:val="24"/>
          <w:szCs w:val="24"/>
        </w:rPr>
        <w:t xml:space="preserve"> dataset spreadsheet </w:t>
      </w:r>
    </w:p>
    <w:p w14:paraId="4A580154" w14:textId="13919B87" w:rsidR="00741EC2" w:rsidRPr="002D231C" w:rsidRDefault="00741EC2" w:rsidP="00741EC2">
      <w:pPr>
        <w:pStyle w:val="ListParagraph"/>
        <w:numPr>
          <w:ilvl w:val="0"/>
          <w:numId w:val="4"/>
        </w:numPr>
        <w:rPr>
          <w:sz w:val="24"/>
          <w:szCs w:val="24"/>
        </w:rPr>
      </w:pPr>
      <w:r w:rsidRPr="002D231C">
        <w:rPr>
          <w:sz w:val="24"/>
          <w:szCs w:val="24"/>
        </w:rPr>
        <w:t xml:space="preserve">ArcGIS Pro shapefile of </w:t>
      </w:r>
      <w:r w:rsidR="00EB0D7B">
        <w:rPr>
          <w:sz w:val="24"/>
          <w:szCs w:val="24"/>
        </w:rPr>
        <w:t>the </w:t>
      </w:r>
      <w:r w:rsidRPr="002D231C">
        <w:rPr>
          <w:sz w:val="24"/>
          <w:szCs w:val="24"/>
        </w:rPr>
        <w:t>combined dataset</w:t>
      </w:r>
    </w:p>
    <w:p w14:paraId="13DAC0FF" w14:textId="1B8097D5" w:rsidR="00D6297A" w:rsidRDefault="00662833" w:rsidP="00D6297A">
      <w:pPr>
        <w:pStyle w:val="Heading2"/>
      </w:pPr>
      <w:bookmarkStart w:id="3" w:name="_Toc181165487"/>
      <w:r>
        <w:t>PROJECT</w:t>
      </w:r>
      <w:r w:rsidR="00D6297A">
        <w:t xml:space="preserve"> HISTORY</w:t>
      </w:r>
      <w:bookmarkEnd w:id="3"/>
    </w:p>
    <w:p w14:paraId="2112324A" w14:textId="5B35CB27" w:rsidR="00550D59" w:rsidRPr="00550D59" w:rsidRDefault="00550D59" w:rsidP="00550D59">
      <w:pPr>
        <w:rPr>
          <w:sz w:val="24"/>
          <w:szCs w:val="24"/>
        </w:rPr>
      </w:pPr>
      <w:r w:rsidRPr="00550D59">
        <w:rPr>
          <w:sz w:val="24"/>
          <w:szCs w:val="24"/>
        </w:rPr>
        <w:t xml:space="preserve">Kenai </w:t>
      </w:r>
      <w:r w:rsidR="00BD535B">
        <w:rPr>
          <w:sz w:val="24"/>
          <w:szCs w:val="24"/>
        </w:rPr>
        <w:t xml:space="preserve">Watershed Forum </w:t>
      </w:r>
      <w:r w:rsidR="0002699B">
        <w:rPr>
          <w:sz w:val="24"/>
          <w:szCs w:val="24"/>
        </w:rPr>
        <w:t>conducted</w:t>
      </w:r>
      <w:r w:rsidR="00BD535B">
        <w:rPr>
          <w:sz w:val="24"/>
          <w:szCs w:val="24"/>
        </w:rPr>
        <w:t xml:space="preserve"> this project</w:t>
      </w:r>
      <w:r w:rsidR="00062E5D">
        <w:rPr>
          <w:sz w:val="24"/>
          <w:szCs w:val="24"/>
        </w:rPr>
        <w:t xml:space="preserve"> in collaboration with River Focus Water Resource Consultants</w:t>
      </w:r>
      <w:r w:rsidR="00DA3958">
        <w:rPr>
          <w:rStyle w:val="FootnoteReference"/>
          <w:sz w:val="24"/>
          <w:szCs w:val="24"/>
        </w:rPr>
        <w:footnoteReference w:id="2"/>
      </w:r>
      <w:r w:rsidR="00BD535B">
        <w:rPr>
          <w:sz w:val="24"/>
          <w:szCs w:val="24"/>
        </w:rPr>
        <w:t xml:space="preserve"> </w:t>
      </w:r>
      <w:r w:rsidR="00062E5D">
        <w:rPr>
          <w:sz w:val="24"/>
          <w:szCs w:val="24"/>
        </w:rPr>
        <w:t>within</w:t>
      </w:r>
      <w:r w:rsidR="00741EC2">
        <w:rPr>
          <w:sz w:val="24"/>
          <w:szCs w:val="24"/>
        </w:rPr>
        <w:t xml:space="preserve"> the </w:t>
      </w:r>
      <w:r w:rsidR="00BD535B">
        <w:rPr>
          <w:sz w:val="24"/>
          <w:szCs w:val="24"/>
        </w:rPr>
        <w:t xml:space="preserve">Kenai </w:t>
      </w:r>
      <w:r w:rsidRPr="00550D59">
        <w:rPr>
          <w:sz w:val="24"/>
          <w:szCs w:val="24"/>
        </w:rPr>
        <w:t>Peninsula Borough</w:t>
      </w:r>
      <w:r w:rsidR="00BD535B">
        <w:rPr>
          <w:sz w:val="24"/>
          <w:szCs w:val="24"/>
        </w:rPr>
        <w:t xml:space="preserve"> </w:t>
      </w:r>
      <w:r w:rsidR="00741EC2">
        <w:rPr>
          <w:sz w:val="24"/>
          <w:szCs w:val="24"/>
        </w:rPr>
        <w:t>region</w:t>
      </w:r>
      <w:r w:rsidR="00BD535B">
        <w:rPr>
          <w:sz w:val="24"/>
          <w:szCs w:val="24"/>
        </w:rPr>
        <w:t>. Th</w:t>
      </w:r>
      <w:r w:rsidR="003528DA">
        <w:rPr>
          <w:sz w:val="24"/>
          <w:szCs w:val="24"/>
        </w:rPr>
        <w:t>e</w:t>
      </w:r>
      <w:r w:rsidR="00BD535B">
        <w:rPr>
          <w:sz w:val="24"/>
          <w:szCs w:val="24"/>
        </w:rPr>
        <w:t xml:space="preserve"> region’s</w:t>
      </w:r>
      <w:r w:rsidR="00BE7A58">
        <w:rPr>
          <w:sz w:val="24"/>
          <w:szCs w:val="24"/>
        </w:rPr>
        <w:t xml:space="preserve"> geography contains a network of </w:t>
      </w:r>
      <w:r w:rsidR="00BE7A58" w:rsidRPr="00BE7A58">
        <w:rPr>
          <w:sz w:val="24"/>
          <w:szCs w:val="24"/>
        </w:rPr>
        <w:t>anadromous waterways</w:t>
      </w:r>
      <w:r w:rsidR="00E13007">
        <w:rPr>
          <w:sz w:val="24"/>
          <w:szCs w:val="24"/>
        </w:rPr>
        <w:t>;</w:t>
      </w:r>
      <w:r w:rsidR="00741EC2">
        <w:rPr>
          <w:sz w:val="24"/>
          <w:szCs w:val="24"/>
        </w:rPr>
        <w:t xml:space="preserve"> </w:t>
      </w:r>
      <w:r w:rsidR="003528DA">
        <w:rPr>
          <w:sz w:val="24"/>
          <w:szCs w:val="24"/>
        </w:rPr>
        <w:t>many which intersect with roads, utility corridors, and other infrastructure. Crossing structures (e.g. culverts, bridges)</w:t>
      </w:r>
      <w:r w:rsidR="00BE7A58">
        <w:rPr>
          <w:sz w:val="24"/>
          <w:szCs w:val="24"/>
        </w:rPr>
        <w:t xml:space="preserve"> </w:t>
      </w:r>
      <w:r w:rsidR="00B11827">
        <w:rPr>
          <w:sz w:val="24"/>
          <w:szCs w:val="24"/>
        </w:rPr>
        <w:t xml:space="preserve">are frequently decades old and not designed for ideal fish passage conditions. A </w:t>
      </w:r>
      <w:r w:rsidRPr="00550D59">
        <w:rPr>
          <w:sz w:val="24"/>
          <w:szCs w:val="24"/>
        </w:rPr>
        <w:t xml:space="preserve">strategic approach </w:t>
      </w:r>
      <w:r w:rsidR="647A0346" w:rsidRPr="00550D59">
        <w:rPr>
          <w:sz w:val="24"/>
          <w:szCs w:val="24"/>
        </w:rPr>
        <w:t xml:space="preserve">is needed </w:t>
      </w:r>
      <w:r w:rsidRPr="00550D59">
        <w:rPr>
          <w:sz w:val="24"/>
          <w:szCs w:val="24"/>
        </w:rPr>
        <w:t xml:space="preserve">to </w:t>
      </w:r>
      <w:r w:rsidR="00741EC2">
        <w:rPr>
          <w:sz w:val="24"/>
          <w:szCs w:val="24"/>
        </w:rPr>
        <w:t>provide the most impact and</w:t>
      </w:r>
      <w:r w:rsidR="00B11827">
        <w:rPr>
          <w:sz w:val="24"/>
          <w:szCs w:val="24"/>
        </w:rPr>
        <w:t xml:space="preserve"> help</w:t>
      </w:r>
      <w:r w:rsidR="00741EC2">
        <w:rPr>
          <w:sz w:val="24"/>
          <w:szCs w:val="24"/>
        </w:rPr>
        <w:t xml:space="preserve"> </w:t>
      </w:r>
      <w:r w:rsidR="00BE7A58">
        <w:rPr>
          <w:sz w:val="24"/>
          <w:szCs w:val="24"/>
        </w:rPr>
        <w:t>secu</w:t>
      </w:r>
      <w:r w:rsidR="00741EC2">
        <w:rPr>
          <w:sz w:val="24"/>
          <w:szCs w:val="24"/>
        </w:rPr>
        <w:t>re</w:t>
      </w:r>
      <w:r w:rsidR="00BE7A58">
        <w:rPr>
          <w:sz w:val="24"/>
          <w:szCs w:val="24"/>
        </w:rPr>
        <w:t xml:space="preserve"> </w:t>
      </w:r>
      <w:r w:rsidRPr="00550D59">
        <w:rPr>
          <w:sz w:val="24"/>
          <w:szCs w:val="24"/>
        </w:rPr>
        <w:t>funding</w:t>
      </w:r>
      <w:r w:rsidR="6C6B63C5" w:rsidRPr="00550D59">
        <w:rPr>
          <w:sz w:val="24"/>
          <w:szCs w:val="24"/>
        </w:rPr>
        <w:t>.</w:t>
      </w:r>
      <w:r w:rsidRPr="00550D59">
        <w:rPr>
          <w:sz w:val="24"/>
          <w:szCs w:val="24"/>
        </w:rPr>
        <w:t xml:space="preserve"> </w:t>
      </w:r>
      <w:r w:rsidR="00B11827">
        <w:rPr>
          <w:sz w:val="24"/>
          <w:szCs w:val="24"/>
        </w:rPr>
        <w:t>Decisions on maintaining and repairing infrastructure can have both</w:t>
      </w:r>
      <w:r w:rsidR="00D6297A">
        <w:rPr>
          <w:sz w:val="24"/>
          <w:szCs w:val="24"/>
        </w:rPr>
        <w:t xml:space="preserve"> </w:t>
      </w:r>
      <w:r w:rsidR="00B11827">
        <w:rPr>
          <w:sz w:val="24"/>
          <w:szCs w:val="24"/>
        </w:rPr>
        <w:t>short</w:t>
      </w:r>
      <w:r w:rsidR="00D6297A">
        <w:rPr>
          <w:sz w:val="24"/>
          <w:szCs w:val="24"/>
        </w:rPr>
        <w:t xml:space="preserve"> and long-term implications for public safety, aquatic organism passage, watershed physical and ecological functions, and regional economi</w:t>
      </w:r>
      <w:r w:rsidR="001E14A3">
        <w:rPr>
          <w:sz w:val="24"/>
          <w:szCs w:val="24"/>
        </w:rPr>
        <w:t>es</w:t>
      </w:r>
      <w:r w:rsidR="00D6297A">
        <w:rPr>
          <w:sz w:val="24"/>
          <w:szCs w:val="24"/>
        </w:rPr>
        <w:t xml:space="preserve">. </w:t>
      </w:r>
    </w:p>
    <w:p w14:paraId="33C5275B" w14:textId="5CB4E757" w:rsidR="00550D59" w:rsidRPr="00550D59" w:rsidRDefault="007F03DF" w:rsidP="00550D59">
      <w:pPr>
        <w:rPr>
          <w:sz w:val="24"/>
          <w:szCs w:val="24"/>
        </w:rPr>
      </w:pPr>
      <w:r>
        <w:rPr>
          <w:sz w:val="24"/>
          <w:szCs w:val="24"/>
        </w:rPr>
        <w:t xml:space="preserve">Through </w:t>
      </w:r>
      <w:r w:rsidR="001E14A3">
        <w:rPr>
          <w:sz w:val="24"/>
          <w:szCs w:val="24"/>
        </w:rPr>
        <w:t>the analysis detailed in this report</w:t>
      </w:r>
      <w:r>
        <w:rPr>
          <w:sz w:val="24"/>
          <w:szCs w:val="24"/>
        </w:rPr>
        <w:t xml:space="preserve"> Kenai Watershed Forum and regional entities can systematically address</w:t>
      </w:r>
      <w:r w:rsidR="00BE7A58">
        <w:rPr>
          <w:sz w:val="24"/>
          <w:szCs w:val="24"/>
        </w:rPr>
        <w:t xml:space="preserve"> the bridges, culverts, and fords that</w:t>
      </w:r>
      <w:r w:rsidR="00550D59" w:rsidRPr="00550D59">
        <w:rPr>
          <w:sz w:val="24"/>
          <w:szCs w:val="24"/>
        </w:rPr>
        <w:t xml:space="preserve"> fragment </w:t>
      </w:r>
      <w:r>
        <w:rPr>
          <w:sz w:val="24"/>
          <w:szCs w:val="24"/>
        </w:rPr>
        <w:t>the region</w:t>
      </w:r>
      <w:r w:rsidR="00112247">
        <w:rPr>
          <w:sz w:val="24"/>
          <w:szCs w:val="24"/>
        </w:rPr>
        <w:t>’</w:t>
      </w:r>
      <w:r>
        <w:rPr>
          <w:sz w:val="24"/>
          <w:szCs w:val="24"/>
        </w:rPr>
        <w:t xml:space="preserve">s </w:t>
      </w:r>
      <w:r w:rsidR="00550D59" w:rsidRPr="00550D59">
        <w:rPr>
          <w:sz w:val="24"/>
          <w:szCs w:val="24"/>
        </w:rPr>
        <w:t xml:space="preserve">rivers and watersheds. </w:t>
      </w:r>
      <w:r>
        <w:rPr>
          <w:sz w:val="24"/>
          <w:szCs w:val="24"/>
        </w:rPr>
        <w:t xml:space="preserve">The application of this prioritization effort </w:t>
      </w:r>
      <w:r w:rsidR="00550D59" w:rsidRPr="00550D59">
        <w:rPr>
          <w:sz w:val="24"/>
          <w:szCs w:val="24"/>
        </w:rPr>
        <w:t xml:space="preserve">can help the </w:t>
      </w:r>
      <w:r>
        <w:rPr>
          <w:sz w:val="24"/>
          <w:szCs w:val="24"/>
        </w:rPr>
        <w:t>region</w:t>
      </w:r>
      <w:r w:rsidR="00550D59" w:rsidRPr="00550D59">
        <w:rPr>
          <w:sz w:val="24"/>
          <w:szCs w:val="24"/>
        </w:rPr>
        <w:t xml:space="preserve"> identify and address the most critical infrastructure needs</w:t>
      </w:r>
      <w:r w:rsidR="00E13007">
        <w:rPr>
          <w:sz w:val="24"/>
          <w:szCs w:val="24"/>
        </w:rPr>
        <w:t xml:space="preserve"> to</w:t>
      </w:r>
      <w:r w:rsidR="006A3575">
        <w:rPr>
          <w:sz w:val="24"/>
          <w:szCs w:val="24"/>
        </w:rPr>
        <w:t xml:space="preserve"> improve</w:t>
      </w:r>
      <w:r w:rsidR="00550D59" w:rsidRPr="00550D59">
        <w:rPr>
          <w:sz w:val="24"/>
          <w:szCs w:val="24"/>
        </w:rPr>
        <w:t xml:space="preserve"> the region's overall </w:t>
      </w:r>
      <w:r w:rsidR="00987B13">
        <w:rPr>
          <w:sz w:val="24"/>
          <w:szCs w:val="24"/>
        </w:rPr>
        <w:t xml:space="preserve">transportation strength, flood </w:t>
      </w:r>
      <w:r w:rsidR="00550D59" w:rsidRPr="00550D59">
        <w:rPr>
          <w:sz w:val="24"/>
          <w:szCs w:val="24"/>
        </w:rPr>
        <w:t>resilience</w:t>
      </w:r>
      <w:r w:rsidR="00E13007">
        <w:rPr>
          <w:sz w:val="24"/>
          <w:szCs w:val="24"/>
        </w:rPr>
        <w:t>,</w:t>
      </w:r>
      <w:r w:rsidR="00550D59" w:rsidRPr="00550D59">
        <w:rPr>
          <w:sz w:val="24"/>
          <w:szCs w:val="24"/>
        </w:rPr>
        <w:t xml:space="preserve"> and connectivity</w:t>
      </w:r>
      <w:r w:rsidR="0047766A">
        <w:rPr>
          <w:sz w:val="24"/>
          <w:szCs w:val="24"/>
        </w:rPr>
        <w:t xml:space="preserve"> for aquatic </w:t>
      </w:r>
      <w:r w:rsidR="00987B13">
        <w:rPr>
          <w:sz w:val="24"/>
          <w:szCs w:val="24"/>
        </w:rPr>
        <w:t>and terrestrial organisms.</w:t>
      </w:r>
    </w:p>
    <w:p w14:paraId="4B9EDF91" w14:textId="6B969490" w:rsidR="00FB70B9" w:rsidRDefault="00550D59" w:rsidP="00FB70B9">
      <w:pPr>
        <w:rPr>
          <w:sz w:val="24"/>
          <w:szCs w:val="24"/>
        </w:rPr>
      </w:pPr>
      <w:r w:rsidRPr="1565F594">
        <w:rPr>
          <w:sz w:val="24"/>
          <w:szCs w:val="24"/>
        </w:rPr>
        <w:t xml:space="preserve">By </w:t>
      </w:r>
      <w:r w:rsidR="00E03CAD" w:rsidRPr="1565F594">
        <w:rPr>
          <w:sz w:val="24"/>
          <w:szCs w:val="24"/>
        </w:rPr>
        <w:t xml:space="preserve">developing a prioritization for all </w:t>
      </w:r>
      <w:r w:rsidR="2564D8FB" w:rsidRPr="1565F594">
        <w:rPr>
          <w:sz w:val="24"/>
          <w:szCs w:val="24"/>
        </w:rPr>
        <w:t xml:space="preserve">documented </w:t>
      </w:r>
      <w:r w:rsidR="00E03CAD" w:rsidRPr="1565F594">
        <w:rPr>
          <w:sz w:val="24"/>
          <w:szCs w:val="24"/>
        </w:rPr>
        <w:t>stream crossings in the region</w:t>
      </w:r>
      <w:r w:rsidRPr="1565F594">
        <w:rPr>
          <w:sz w:val="24"/>
          <w:szCs w:val="24"/>
        </w:rPr>
        <w:t>,</w:t>
      </w:r>
      <w:r w:rsidR="5461924B" w:rsidRPr="1565F594">
        <w:rPr>
          <w:sz w:val="24"/>
          <w:szCs w:val="24"/>
        </w:rPr>
        <w:t xml:space="preserve"> local</w:t>
      </w:r>
      <w:r w:rsidRPr="1565F594">
        <w:rPr>
          <w:sz w:val="24"/>
          <w:szCs w:val="24"/>
        </w:rPr>
        <w:t xml:space="preserve"> </w:t>
      </w:r>
      <w:r w:rsidR="570B4CF9" w:rsidRPr="1565F594">
        <w:rPr>
          <w:sz w:val="24"/>
          <w:szCs w:val="24"/>
        </w:rPr>
        <w:t xml:space="preserve">entities </w:t>
      </w:r>
      <w:r w:rsidRPr="1565F594">
        <w:rPr>
          <w:sz w:val="24"/>
          <w:szCs w:val="24"/>
        </w:rPr>
        <w:t>can leverage</w:t>
      </w:r>
      <w:r w:rsidR="0175246F" w:rsidRPr="1565F594">
        <w:rPr>
          <w:sz w:val="24"/>
          <w:szCs w:val="24"/>
        </w:rPr>
        <w:t xml:space="preserve"> </w:t>
      </w:r>
      <w:r w:rsidRPr="1565F594">
        <w:rPr>
          <w:sz w:val="24"/>
          <w:szCs w:val="24"/>
        </w:rPr>
        <w:t>funding opportunities and ensure the long-term sustainability of its critical assets.</w:t>
      </w:r>
    </w:p>
    <w:p w14:paraId="3DBA39E1" w14:textId="12208741" w:rsidR="00273CE3" w:rsidRDefault="00C179AC" w:rsidP="00FB70B9">
      <w:pPr>
        <w:pStyle w:val="Heading2"/>
      </w:pPr>
      <w:bookmarkStart w:id="4" w:name="_Toc181165488"/>
      <w:r>
        <w:t>REGIONAL HYDROLOGY</w:t>
      </w:r>
      <w:bookmarkEnd w:id="4"/>
    </w:p>
    <w:p w14:paraId="0788A2EE" w14:textId="14D6CB70" w:rsidR="007F03DF" w:rsidRPr="00AC12CF" w:rsidRDefault="001A12FD" w:rsidP="00AC12CF">
      <w:pPr>
        <w:rPr>
          <w:sz w:val="24"/>
          <w:szCs w:val="24"/>
        </w:rPr>
      </w:pPr>
      <w:r w:rsidRPr="00377664">
        <w:rPr>
          <w:sz w:val="24"/>
          <w:szCs w:val="24"/>
        </w:rPr>
        <w:t>The importance of t</w:t>
      </w:r>
      <w:r w:rsidR="00B11827">
        <w:rPr>
          <w:sz w:val="24"/>
          <w:szCs w:val="24"/>
        </w:rPr>
        <w:t>he borough’s</w:t>
      </w:r>
      <w:r w:rsidRPr="00377664">
        <w:rPr>
          <w:sz w:val="24"/>
          <w:szCs w:val="24"/>
        </w:rPr>
        <w:t xml:space="preserve"> anadromous waterways extends beyond their hydrological</w:t>
      </w:r>
      <w:r w:rsidR="00EB0D7B">
        <w:rPr>
          <w:sz w:val="24"/>
          <w:szCs w:val="24"/>
        </w:rPr>
        <w:t xml:space="preserve"> </w:t>
      </w:r>
      <w:r w:rsidRPr="00377664">
        <w:rPr>
          <w:sz w:val="24"/>
          <w:szCs w:val="24"/>
        </w:rPr>
        <w:t>characteristics</w:t>
      </w:r>
      <w:r w:rsidR="00EB0D7B">
        <w:rPr>
          <w:sz w:val="24"/>
          <w:szCs w:val="24"/>
        </w:rPr>
        <w:t xml:space="preserve">, </w:t>
      </w:r>
      <w:r w:rsidR="00C16388">
        <w:rPr>
          <w:sz w:val="24"/>
          <w:szCs w:val="24"/>
        </w:rPr>
        <w:t>thus</w:t>
      </w:r>
      <w:r w:rsidR="00EB0D7B">
        <w:rPr>
          <w:sz w:val="24"/>
          <w:szCs w:val="24"/>
        </w:rPr>
        <w:t xml:space="preserve"> </w:t>
      </w:r>
      <w:r w:rsidR="00662833">
        <w:rPr>
          <w:sz w:val="24"/>
          <w:szCs w:val="24"/>
        </w:rPr>
        <w:t>an understanding of </w:t>
      </w:r>
      <w:r w:rsidR="00EB0D7B">
        <w:rPr>
          <w:sz w:val="24"/>
          <w:szCs w:val="24"/>
        </w:rPr>
        <w:t xml:space="preserve">basic regional hydrology, geology, and geomorphology is a valuable lens to have when assessing regional stream road crossings. </w:t>
      </w:r>
    </w:p>
    <w:p w14:paraId="682880A4" w14:textId="60FF004C" w:rsidR="00E03CAD" w:rsidRPr="003D0A78" w:rsidRDefault="00EB0D7B" w:rsidP="00EB0D7B">
      <w:r w:rsidRPr="00377664">
        <w:rPr>
          <w:sz w:val="24"/>
          <w:szCs w:val="24"/>
        </w:rPr>
        <w:t xml:space="preserve">The hydrology of the region’s anadromous waterways is </w:t>
      </w:r>
      <w:r w:rsidR="00C16388">
        <w:rPr>
          <w:sz w:val="24"/>
          <w:szCs w:val="24"/>
        </w:rPr>
        <w:t xml:space="preserve">shaped </w:t>
      </w:r>
      <w:r w:rsidRPr="00377664">
        <w:rPr>
          <w:sz w:val="24"/>
          <w:szCs w:val="24"/>
        </w:rPr>
        <w:t>primarily by the region's climate, topography, and land use patterns.</w:t>
      </w:r>
      <w:r w:rsidR="00E13007">
        <w:rPr>
          <w:sz w:val="24"/>
          <w:szCs w:val="24"/>
        </w:rPr>
        <w:t> </w:t>
      </w:r>
      <w:r w:rsidR="00E03CAD" w:rsidRPr="00377664">
        <w:rPr>
          <w:sz w:val="24"/>
          <w:szCs w:val="24"/>
        </w:rPr>
        <w:t>The presence of active and retreating</w:t>
      </w:r>
      <w:r w:rsidR="00E13007">
        <w:rPr>
          <w:sz w:val="24"/>
          <w:szCs w:val="24"/>
        </w:rPr>
        <w:t xml:space="preserve"> glaciers</w:t>
      </w:r>
      <w:r w:rsidR="00E03CAD" w:rsidRPr="00377664">
        <w:rPr>
          <w:sz w:val="24"/>
          <w:szCs w:val="24"/>
        </w:rPr>
        <w:t xml:space="preserve"> has had a significant impact on the landscape</w:t>
      </w:r>
      <w:r w:rsidR="00E03CAD">
        <w:rPr>
          <w:sz w:val="24"/>
          <w:szCs w:val="24"/>
        </w:rPr>
        <w:t xml:space="preserve"> by</w:t>
      </w:r>
      <w:r w:rsidR="00C16388">
        <w:rPr>
          <w:sz w:val="24"/>
          <w:szCs w:val="24"/>
        </w:rPr>
        <w:t xml:space="preserve"> </w:t>
      </w:r>
      <w:r w:rsidR="00E03CAD" w:rsidRPr="00377664">
        <w:rPr>
          <w:sz w:val="24"/>
          <w:szCs w:val="24"/>
        </w:rPr>
        <w:t xml:space="preserve">carving out deep valleys and </w:t>
      </w:r>
      <w:r w:rsidR="00E03CAD" w:rsidRPr="00EB0D7B">
        <w:rPr>
          <w:sz w:val="24"/>
          <w:szCs w:val="24"/>
        </w:rPr>
        <w:t>shaping the morphology of the waterways. The interplay between tectonic activity, glacial processes, and fluvial dynamics has resulted in a complex network of channels, meanders, and floodplains</w:t>
      </w:r>
      <w:r w:rsidR="002F297D">
        <w:rPr>
          <w:sz w:val="24"/>
          <w:szCs w:val="24"/>
        </w:rPr>
        <w:t xml:space="preserve"> that</w:t>
      </w:r>
      <w:r w:rsidR="00E03CAD" w:rsidRPr="00EB0D7B">
        <w:rPr>
          <w:sz w:val="24"/>
          <w:szCs w:val="24"/>
        </w:rPr>
        <w:t xml:space="preserve"> support the diverse habitats anadromous fish species</w:t>
      </w:r>
      <w:r w:rsidR="00E03CAD">
        <w:rPr>
          <w:sz w:val="24"/>
          <w:szCs w:val="24"/>
        </w:rPr>
        <w:t xml:space="preserve"> require</w:t>
      </w:r>
      <w:r w:rsidR="00E03CAD" w:rsidRPr="00EB0D7B">
        <w:rPr>
          <w:sz w:val="24"/>
          <w:szCs w:val="24"/>
        </w:rPr>
        <w:t>.</w:t>
      </w:r>
    </w:p>
    <w:p w14:paraId="7B0616AA" w14:textId="5E06EEFA" w:rsidR="00EB0D7B" w:rsidRDefault="00EB0D7B" w:rsidP="00EB0D7B">
      <w:pPr>
        <w:rPr>
          <w:sz w:val="24"/>
          <w:szCs w:val="24"/>
        </w:rPr>
      </w:pPr>
      <w:r w:rsidRPr="286A1262">
        <w:rPr>
          <w:sz w:val="24"/>
          <w:szCs w:val="24"/>
        </w:rPr>
        <w:lastRenderedPageBreak/>
        <w:t xml:space="preserve">The </w:t>
      </w:r>
      <w:r w:rsidR="24C29895" w:rsidRPr="286A1262">
        <w:rPr>
          <w:sz w:val="24"/>
          <w:szCs w:val="24"/>
        </w:rPr>
        <w:t>region’s</w:t>
      </w:r>
      <w:r w:rsidRPr="286A1262">
        <w:rPr>
          <w:sz w:val="24"/>
          <w:szCs w:val="24"/>
        </w:rPr>
        <w:t xml:space="preserve"> expansive coastline</w:t>
      </w:r>
      <w:r w:rsidR="00E03CAD" w:rsidRPr="286A1262">
        <w:rPr>
          <w:sz w:val="24"/>
          <w:szCs w:val="24"/>
        </w:rPr>
        <w:t>, coupled with its mountainous terrain, supports this complex network of rivers, streams, and lakes, which are fed by a combination of snowmelt, glacial runoff, and precipitation. The hydrological processes within these watersheds are closely tied to local weather patterns. Seasonal variations in precipitation and temperature affect</w:t>
      </w:r>
      <w:r w:rsidRPr="286A1262">
        <w:rPr>
          <w:sz w:val="24"/>
          <w:szCs w:val="24"/>
        </w:rPr>
        <w:t xml:space="preserve"> the flow regimes and water availability.</w:t>
      </w:r>
    </w:p>
    <w:p w14:paraId="05DE73F7" w14:textId="0C3F2435" w:rsidR="6CEAF4CB" w:rsidRDefault="6CEAF4CB" w:rsidP="286A1262">
      <w:r>
        <w:rPr>
          <w:noProof/>
        </w:rPr>
        <w:drawing>
          <wp:inline distT="0" distB="0" distL="0" distR="0" wp14:anchorId="34E46D71" wp14:editId="6130BAEC">
            <wp:extent cx="2387789" cy="2226052"/>
            <wp:effectExtent l="0" t="0" r="0" b="3175"/>
            <wp:docPr id="1857458176" name="Picture 1" descr="A map of land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2387789" cy="2226052"/>
                    </a:xfrm>
                    <a:prstGeom prst="rect">
                      <a:avLst/>
                    </a:prstGeom>
                  </pic:spPr>
                </pic:pic>
              </a:graphicData>
            </a:graphic>
          </wp:inline>
        </w:drawing>
      </w:r>
    </w:p>
    <w:p w14:paraId="2C813159" w14:textId="74929BD7" w:rsidR="6CEAF4CB" w:rsidRDefault="6CEAF4CB" w:rsidP="286A1262">
      <w:r>
        <w:t>Figure 1 – Project area addressed in this work. Fish passage sites lying within all HUC8 watersheds within the Kenai Peninsula Borough political boundary were included.</w:t>
      </w:r>
    </w:p>
    <w:p w14:paraId="28F00C7D" w14:textId="781DE7B2" w:rsidR="00987B13" w:rsidRDefault="00987B13" w:rsidP="00E03CAD">
      <w:pPr>
        <w:pStyle w:val="Heading2"/>
        <w:rPr>
          <w:highlight w:val="yellow"/>
        </w:rPr>
      </w:pPr>
      <w:bookmarkStart w:id="5" w:name="_Toc181165489"/>
      <w:r>
        <w:t>FUNDING</w:t>
      </w:r>
      <w:bookmarkEnd w:id="5"/>
    </w:p>
    <w:p w14:paraId="057D6EF8" w14:textId="42E2D2C8" w:rsidR="00377664" w:rsidRDefault="00E03CAD" w:rsidP="00987B13">
      <w:pPr>
        <w:rPr>
          <w:sz w:val="24"/>
          <w:szCs w:val="24"/>
        </w:rPr>
      </w:pPr>
      <w:r w:rsidRPr="1565F594">
        <w:rPr>
          <w:sz w:val="24"/>
          <w:szCs w:val="24"/>
        </w:rPr>
        <w:t>From current data, it is estimated that there are</w:t>
      </w:r>
      <w:r w:rsidR="00C16388" w:rsidRPr="1565F594">
        <w:rPr>
          <w:sz w:val="24"/>
          <w:szCs w:val="24"/>
        </w:rPr>
        <w:t xml:space="preserve"> at least</w:t>
      </w:r>
      <w:r w:rsidRPr="1565F594">
        <w:rPr>
          <w:sz w:val="24"/>
          <w:szCs w:val="24"/>
        </w:rPr>
        <w:t xml:space="preserve"> </w:t>
      </w:r>
      <w:r w:rsidR="00C80969" w:rsidRPr="1565F594">
        <w:rPr>
          <w:sz w:val="24"/>
          <w:szCs w:val="24"/>
        </w:rPr>
        <w:t>412</w:t>
      </w:r>
      <w:r w:rsidRPr="1565F594">
        <w:rPr>
          <w:sz w:val="24"/>
          <w:szCs w:val="24"/>
        </w:rPr>
        <w:t xml:space="preserve"> </w:t>
      </w:r>
      <w:r w:rsidR="3D1CD1B7" w:rsidRPr="1565F594">
        <w:rPr>
          <w:sz w:val="24"/>
          <w:szCs w:val="24"/>
        </w:rPr>
        <w:t xml:space="preserve">known </w:t>
      </w:r>
      <w:r w:rsidR="00C16388" w:rsidRPr="1565F594">
        <w:rPr>
          <w:sz w:val="24"/>
          <w:szCs w:val="24"/>
        </w:rPr>
        <w:t xml:space="preserve">transportation </w:t>
      </w:r>
      <w:r w:rsidRPr="1565F594">
        <w:rPr>
          <w:sz w:val="24"/>
          <w:szCs w:val="24"/>
        </w:rPr>
        <w:t xml:space="preserve">crossings on anadromous waterways in the project region. </w:t>
      </w:r>
      <w:r w:rsidR="00377664" w:rsidRPr="1565F594">
        <w:rPr>
          <w:sz w:val="24"/>
          <w:szCs w:val="24"/>
        </w:rPr>
        <w:t>Recognizing</w:t>
      </w:r>
      <w:r w:rsidR="00C16388" w:rsidRPr="1565F594">
        <w:rPr>
          <w:sz w:val="24"/>
          <w:szCs w:val="24"/>
        </w:rPr>
        <w:t xml:space="preserve"> the</w:t>
      </w:r>
      <w:r w:rsidR="00377664" w:rsidRPr="1565F594">
        <w:rPr>
          <w:sz w:val="24"/>
          <w:szCs w:val="24"/>
        </w:rPr>
        <w:t xml:space="preserve"> </w:t>
      </w:r>
      <w:r w:rsidR="00C16388" w:rsidRPr="1565F594">
        <w:rPr>
          <w:sz w:val="24"/>
          <w:szCs w:val="24"/>
        </w:rPr>
        <w:t>importance of this regional transportation network and its waterways</w:t>
      </w:r>
      <w:r w:rsidR="00377664" w:rsidRPr="1565F594">
        <w:rPr>
          <w:sz w:val="24"/>
          <w:szCs w:val="24"/>
        </w:rPr>
        <w:t xml:space="preserve">, </w:t>
      </w:r>
      <w:r w:rsidR="00C16388" w:rsidRPr="1565F594">
        <w:rPr>
          <w:sz w:val="24"/>
          <w:szCs w:val="24"/>
        </w:rPr>
        <w:t xml:space="preserve">state, federal, and local </w:t>
      </w:r>
      <w:r w:rsidR="00377664" w:rsidRPr="1565F594">
        <w:rPr>
          <w:sz w:val="24"/>
          <w:szCs w:val="24"/>
        </w:rPr>
        <w:t>government</w:t>
      </w:r>
      <w:r w:rsidR="00C16388" w:rsidRPr="1565F594">
        <w:rPr>
          <w:sz w:val="24"/>
          <w:szCs w:val="24"/>
        </w:rPr>
        <w:t xml:space="preserve"> agencies</w:t>
      </w:r>
      <w:r w:rsidR="00377664" w:rsidRPr="1565F594">
        <w:rPr>
          <w:sz w:val="24"/>
          <w:szCs w:val="24"/>
        </w:rPr>
        <w:t xml:space="preserve"> ha</w:t>
      </w:r>
      <w:r w:rsidR="00987B13" w:rsidRPr="1565F594">
        <w:rPr>
          <w:sz w:val="24"/>
          <w:szCs w:val="24"/>
        </w:rPr>
        <w:t>ve</w:t>
      </w:r>
      <w:r w:rsidR="00377664" w:rsidRPr="1565F594">
        <w:rPr>
          <w:sz w:val="24"/>
          <w:szCs w:val="24"/>
        </w:rPr>
        <w:t xml:space="preserve"> invested significant resources in addressing the challenges posed by transportation infrastructure</w:t>
      </w:r>
      <w:r w:rsidR="00987B13" w:rsidRPr="1565F594">
        <w:rPr>
          <w:sz w:val="24"/>
          <w:szCs w:val="24"/>
        </w:rPr>
        <w:t xml:space="preserve"> on these waterways</w:t>
      </w:r>
      <w:r w:rsidRPr="1565F594">
        <w:rPr>
          <w:sz w:val="24"/>
          <w:szCs w:val="24"/>
        </w:rPr>
        <w:t>. Th</w:t>
      </w:r>
      <w:r w:rsidR="00C16388" w:rsidRPr="1565F594">
        <w:rPr>
          <w:sz w:val="24"/>
          <w:szCs w:val="24"/>
        </w:rPr>
        <w:t>e analyses in this report</w:t>
      </w:r>
      <w:r w:rsidRPr="1565F594">
        <w:rPr>
          <w:sz w:val="24"/>
          <w:szCs w:val="24"/>
        </w:rPr>
        <w:t xml:space="preserve"> </w:t>
      </w:r>
      <w:r w:rsidR="00B11827" w:rsidRPr="1565F594">
        <w:rPr>
          <w:sz w:val="24"/>
          <w:szCs w:val="24"/>
        </w:rPr>
        <w:t>aim to</w:t>
      </w:r>
      <w:r w:rsidRPr="1565F594">
        <w:rPr>
          <w:sz w:val="24"/>
          <w:szCs w:val="24"/>
        </w:rPr>
        <w:t xml:space="preserve"> help to secure future investments.</w:t>
      </w:r>
    </w:p>
    <w:p w14:paraId="5C626CE0" w14:textId="13316595" w:rsidR="00E86AE5" w:rsidRDefault="00E86AE5" w:rsidP="1565F594">
      <w:pPr>
        <w:rPr>
          <w:sz w:val="24"/>
          <w:szCs w:val="24"/>
        </w:rPr>
      </w:pPr>
      <w:r w:rsidRPr="1565F594">
        <w:rPr>
          <w:sz w:val="24"/>
          <w:szCs w:val="24"/>
        </w:rPr>
        <w:t>See Appendix B for</w:t>
      </w:r>
      <w:r w:rsidR="004E4768" w:rsidRPr="1565F594">
        <w:rPr>
          <w:sz w:val="24"/>
          <w:szCs w:val="24"/>
        </w:rPr>
        <w:t xml:space="preserve"> </w:t>
      </w:r>
      <w:r w:rsidRPr="1565F594">
        <w:rPr>
          <w:sz w:val="24"/>
          <w:szCs w:val="24"/>
        </w:rPr>
        <w:t xml:space="preserve">a </w:t>
      </w:r>
      <w:r w:rsidR="002F3A9C" w:rsidRPr="1565F594">
        <w:rPr>
          <w:sz w:val="24"/>
          <w:szCs w:val="24"/>
        </w:rPr>
        <w:t>list</w:t>
      </w:r>
      <w:r w:rsidRPr="1565F594">
        <w:rPr>
          <w:sz w:val="24"/>
          <w:szCs w:val="24"/>
        </w:rPr>
        <w:t xml:space="preserve"> of</w:t>
      </w:r>
      <w:r w:rsidR="004E4768" w:rsidRPr="1565F594">
        <w:rPr>
          <w:sz w:val="24"/>
          <w:szCs w:val="24"/>
        </w:rPr>
        <w:t xml:space="preserve"> potential funding sources to continue project efforts a</w:t>
      </w:r>
      <w:r w:rsidR="002F3A9C" w:rsidRPr="1565F594">
        <w:rPr>
          <w:sz w:val="24"/>
          <w:szCs w:val="24"/>
        </w:rPr>
        <w:t>nd</w:t>
      </w:r>
      <w:r w:rsidR="004E4768" w:rsidRPr="1565F594">
        <w:rPr>
          <w:sz w:val="24"/>
          <w:szCs w:val="24"/>
        </w:rPr>
        <w:t xml:space="preserve"> opportunities to pursue </w:t>
      </w:r>
      <w:r w:rsidR="00AF46CA" w:rsidRPr="1565F594">
        <w:rPr>
          <w:sz w:val="24"/>
          <w:szCs w:val="24"/>
        </w:rPr>
        <w:t xml:space="preserve">research, </w:t>
      </w:r>
      <w:r w:rsidR="004E4768" w:rsidRPr="1565F594">
        <w:rPr>
          <w:sz w:val="24"/>
          <w:szCs w:val="24"/>
        </w:rPr>
        <w:t>design</w:t>
      </w:r>
      <w:r w:rsidR="00AF46CA" w:rsidRPr="1565F594">
        <w:rPr>
          <w:sz w:val="24"/>
          <w:szCs w:val="24"/>
        </w:rPr>
        <w:t>,</w:t>
      </w:r>
      <w:r w:rsidR="004E4768" w:rsidRPr="1565F594">
        <w:rPr>
          <w:sz w:val="24"/>
          <w:szCs w:val="24"/>
        </w:rPr>
        <w:t xml:space="preserve"> and construction funds to address barriers.</w:t>
      </w:r>
    </w:p>
    <w:p w14:paraId="63FCBC60" w14:textId="61E9FFE7" w:rsidR="009C53C6" w:rsidRDefault="002F6A4E" w:rsidP="00273CE3">
      <w:pPr>
        <w:pStyle w:val="Heading1"/>
      </w:pPr>
      <w:bookmarkStart w:id="6" w:name="_Toc181165490"/>
      <w:r>
        <w:t>REPRODUCIBLE ANALYSIS</w:t>
      </w:r>
      <w:bookmarkEnd w:id="6"/>
    </w:p>
    <w:p w14:paraId="4E0D5C25" w14:textId="5495FA83" w:rsidR="00D6297A" w:rsidRPr="00D6297A" w:rsidRDefault="00D6297A" w:rsidP="00D6297A">
      <w:pPr>
        <w:rPr>
          <w:sz w:val="24"/>
          <w:szCs w:val="24"/>
        </w:rPr>
      </w:pPr>
      <w:r w:rsidRPr="00D6297A">
        <w:rPr>
          <w:sz w:val="24"/>
          <w:szCs w:val="24"/>
        </w:rPr>
        <w:t xml:space="preserve">Data analysis often requires </w:t>
      </w:r>
      <w:r w:rsidR="00721CF2">
        <w:rPr>
          <w:sz w:val="24"/>
          <w:szCs w:val="24"/>
        </w:rPr>
        <w:t>integration</w:t>
      </w:r>
      <w:r w:rsidRPr="00D6297A">
        <w:rPr>
          <w:sz w:val="24"/>
          <w:szCs w:val="24"/>
        </w:rPr>
        <w:t xml:space="preserve"> of multiple datasets, each with its unique structure and characteristics. Effectively managing and combining these datasets can be complex and time-consuming, but </w:t>
      </w:r>
      <w:r w:rsidR="00C16388">
        <w:rPr>
          <w:sz w:val="24"/>
          <w:szCs w:val="24"/>
        </w:rPr>
        <w:t>scripted programming languages such as R, Python, or others</w:t>
      </w:r>
      <w:r w:rsidRPr="00D6297A">
        <w:rPr>
          <w:sz w:val="24"/>
          <w:szCs w:val="24"/>
        </w:rPr>
        <w:t xml:space="preserve"> </w:t>
      </w:r>
      <w:r w:rsidR="00C16388">
        <w:rPr>
          <w:sz w:val="24"/>
          <w:szCs w:val="24"/>
        </w:rPr>
        <w:t>are</w:t>
      </w:r>
      <w:r w:rsidRPr="00D6297A">
        <w:rPr>
          <w:sz w:val="24"/>
          <w:szCs w:val="24"/>
        </w:rPr>
        <w:t xml:space="preserve"> powerful tool</w:t>
      </w:r>
      <w:r w:rsidR="00C16388">
        <w:rPr>
          <w:sz w:val="24"/>
          <w:szCs w:val="24"/>
        </w:rPr>
        <w:t>s</w:t>
      </w:r>
      <w:r w:rsidRPr="00D6297A">
        <w:rPr>
          <w:sz w:val="24"/>
          <w:szCs w:val="24"/>
        </w:rPr>
        <w:t xml:space="preserve"> to streamline this process. This </w:t>
      </w:r>
      <w:r w:rsidR="00F651E0">
        <w:rPr>
          <w:sz w:val="24"/>
          <w:szCs w:val="24"/>
        </w:rPr>
        <w:t>report</w:t>
      </w:r>
      <w:r w:rsidRPr="00D6297A">
        <w:rPr>
          <w:sz w:val="24"/>
          <w:szCs w:val="24"/>
        </w:rPr>
        <w:t xml:space="preserve"> </w:t>
      </w:r>
      <w:r w:rsidR="00721CF2">
        <w:rPr>
          <w:sz w:val="24"/>
          <w:szCs w:val="24"/>
        </w:rPr>
        <w:t>includes a draft script using R</w:t>
      </w:r>
      <w:r w:rsidRPr="00D6297A">
        <w:rPr>
          <w:sz w:val="24"/>
          <w:szCs w:val="24"/>
        </w:rPr>
        <w:t xml:space="preserve"> to integrate diverse </w:t>
      </w:r>
      <w:r w:rsidR="00721CF2">
        <w:rPr>
          <w:sz w:val="24"/>
          <w:szCs w:val="24"/>
        </w:rPr>
        <w:t xml:space="preserve">fish passage and hydrology </w:t>
      </w:r>
      <w:r w:rsidRPr="00D6297A">
        <w:rPr>
          <w:sz w:val="24"/>
          <w:szCs w:val="24"/>
        </w:rPr>
        <w:t>datasets into a unified</w:t>
      </w:r>
      <w:r w:rsidR="00721CF2">
        <w:rPr>
          <w:sz w:val="24"/>
          <w:szCs w:val="24"/>
        </w:rPr>
        <w:t xml:space="preserve"> source</w:t>
      </w:r>
      <w:r w:rsidRPr="00D6297A">
        <w:rPr>
          <w:sz w:val="24"/>
          <w:szCs w:val="24"/>
        </w:rPr>
        <w:t>.</w:t>
      </w:r>
    </w:p>
    <w:p w14:paraId="3E0AEF75" w14:textId="27B86EBF" w:rsidR="00273CE3" w:rsidRDefault="00D6297A" w:rsidP="00D6297A">
      <w:pPr>
        <w:rPr>
          <w:sz w:val="24"/>
          <w:szCs w:val="24"/>
        </w:rPr>
      </w:pPr>
      <w:r w:rsidRPr="00D6297A">
        <w:rPr>
          <w:sz w:val="24"/>
          <w:szCs w:val="24"/>
        </w:rPr>
        <w:t>One of the primary challenges in dataset integration is ensuring data quality and consistency. The concept of "tidy data" is crucial</w:t>
      </w:r>
      <w:r w:rsidR="002F297D">
        <w:rPr>
          <w:sz w:val="24"/>
          <w:szCs w:val="24"/>
        </w:rPr>
        <w:t xml:space="preserve"> in </w:t>
      </w:r>
      <w:r w:rsidR="002F297D">
        <w:rPr>
          <w:sz w:val="24"/>
          <w:szCs w:val="24"/>
        </w:rPr>
        <w:lastRenderedPageBreak/>
        <w:t>this regard</w:t>
      </w:r>
      <w:r w:rsidRPr="00D6297A">
        <w:rPr>
          <w:sz w:val="24"/>
          <w:szCs w:val="24"/>
        </w:rPr>
        <w:t>, emphasiz</w:t>
      </w:r>
      <w:r w:rsidR="00C65916">
        <w:rPr>
          <w:sz w:val="24"/>
          <w:szCs w:val="24"/>
        </w:rPr>
        <w:t>ing</w:t>
      </w:r>
      <w:r w:rsidRPr="00D6297A">
        <w:rPr>
          <w:sz w:val="24"/>
          <w:szCs w:val="24"/>
        </w:rPr>
        <w:t xml:space="preserve"> the importance of a structured and harmonized data format. By following the principles of tidy data, </w:t>
      </w:r>
      <w:r w:rsidR="00C16388">
        <w:rPr>
          <w:sz w:val="24"/>
          <w:szCs w:val="24"/>
        </w:rPr>
        <w:t>with</w:t>
      </w:r>
      <w:r w:rsidRPr="00D6297A">
        <w:rPr>
          <w:sz w:val="24"/>
          <w:szCs w:val="24"/>
        </w:rPr>
        <w:t xml:space="preserve"> each variable in a column and each observation in a row, researchers can significantly simplify the process of data manipulation and analysis.</w:t>
      </w:r>
    </w:p>
    <w:p w14:paraId="0D8AE304" w14:textId="3AB5531B" w:rsidR="003D7F15" w:rsidRDefault="003D7F15" w:rsidP="286A1262">
      <w:pPr>
        <w:rPr>
          <w:sz w:val="24"/>
          <w:szCs w:val="24"/>
        </w:rPr>
      </w:pPr>
      <w:r w:rsidRPr="286A1262">
        <w:rPr>
          <w:sz w:val="24"/>
          <w:szCs w:val="24"/>
        </w:rPr>
        <w:t xml:space="preserve">Appendix </w:t>
      </w:r>
      <w:r w:rsidR="002F3A9C" w:rsidRPr="286A1262">
        <w:rPr>
          <w:sz w:val="24"/>
          <w:szCs w:val="24"/>
        </w:rPr>
        <w:t>A</w:t>
      </w:r>
      <w:r w:rsidRPr="286A1262">
        <w:rPr>
          <w:sz w:val="24"/>
          <w:szCs w:val="24"/>
        </w:rPr>
        <w:t xml:space="preserve"> contains the code that was utilized in this project. </w:t>
      </w:r>
    </w:p>
    <w:p w14:paraId="5E388B34" w14:textId="62C4119A" w:rsidR="004E4768" w:rsidRDefault="004E4768" w:rsidP="004E4768">
      <w:pPr>
        <w:pStyle w:val="Heading2"/>
      </w:pPr>
      <w:bookmarkStart w:id="7" w:name="_Toc181165491"/>
      <w:r>
        <w:t xml:space="preserve">DATA </w:t>
      </w:r>
      <w:r w:rsidR="00662833">
        <w:t>SOURCES</w:t>
      </w:r>
      <w:bookmarkEnd w:id="7"/>
    </w:p>
    <w:p w14:paraId="363F31F3" w14:textId="677C325F" w:rsidR="004E4768" w:rsidRPr="00797EC0" w:rsidRDefault="002F3A9C" w:rsidP="004E4768">
      <w:pPr>
        <w:rPr>
          <w:sz w:val="24"/>
          <w:szCs w:val="24"/>
        </w:rPr>
      </w:pPr>
      <w:r w:rsidRPr="00797EC0">
        <w:rPr>
          <w:sz w:val="24"/>
          <w:szCs w:val="24"/>
        </w:rPr>
        <w:t>The following datasets on stream crossings in the Kenai Peninsula Borough were utilized to create the combined dataset:</w:t>
      </w:r>
    </w:p>
    <w:p w14:paraId="66F28ADC" w14:textId="01A0E47E" w:rsidR="002F3A9C" w:rsidRPr="00797EC0" w:rsidRDefault="002F3A9C" w:rsidP="002F3A9C">
      <w:pPr>
        <w:pStyle w:val="ListParagraph"/>
        <w:numPr>
          <w:ilvl w:val="0"/>
          <w:numId w:val="5"/>
        </w:numPr>
        <w:rPr>
          <w:sz w:val="24"/>
          <w:szCs w:val="24"/>
        </w:rPr>
      </w:pPr>
      <w:r w:rsidRPr="286A1262">
        <w:rPr>
          <w:sz w:val="24"/>
          <w:szCs w:val="24"/>
        </w:rPr>
        <w:t>Fish Barrier Hunter 2022</w:t>
      </w:r>
      <w:r w:rsidR="6E1C669A" w:rsidRPr="286A1262">
        <w:rPr>
          <w:sz w:val="24"/>
          <w:szCs w:val="24"/>
        </w:rPr>
        <w:t xml:space="preserve"> (U.S. Fish &amp; Wildlife Service)</w:t>
      </w:r>
    </w:p>
    <w:p w14:paraId="026A1AFA" w14:textId="6F886853" w:rsidR="002F3A9C" w:rsidRPr="00797EC0" w:rsidRDefault="002F3A9C" w:rsidP="002F3A9C">
      <w:pPr>
        <w:pStyle w:val="ListParagraph"/>
        <w:numPr>
          <w:ilvl w:val="0"/>
          <w:numId w:val="5"/>
        </w:numPr>
        <w:rPr>
          <w:sz w:val="24"/>
          <w:szCs w:val="24"/>
        </w:rPr>
      </w:pPr>
      <w:r w:rsidRPr="286A1262">
        <w:rPr>
          <w:sz w:val="24"/>
          <w:szCs w:val="24"/>
        </w:rPr>
        <w:t>Fish Barrier Hunter 2023</w:t>
      </w:r>
      <w:r w:rsidR="34D049EC" w:rsidRPr="286A1262">
        <w:rPr>
          <w:sz w:val="24"/>
          <w:szCs w:val="24"/>
        </w:rPr>
        <w:t xml:space="preserve"> (U.S. Fish &amp; Wildlife Service)</w:t>
      </w:r>
    </w:p>
    <w:p w14:paraId="30F5D07F" w14:textId="152ABF0E" w:rsidR="002F3A9C" w:rsidRPr="00797EC0" w:rsidRDefault="34D049EC" w:rsidP="002F3A9C">
      <w:pPr>
        <w:pStyle w:val="ListParagraph"/>
        <w:numPr>
          <w:ilvl w:val="0"/>
          <w:numId w:val="5"/>
        </w:numPr>
        <w:rPr>
          <w:sz w:val="24"/>
          <w:szCs w:val="24"/>
        </w:rPr>
      </w:pPr>
      <w:r w:rsidRPr="286A1262">
        <w:rPr>
          <w:sz w:val="24"/>
          <w:szCs w:val="24"/>
        </w:rPr>
        <w:t>2024 Anadromous Waters Catalog</w:t>
      </w:r>
      <w:r w:rsidR="002F3A9C" w:rsidRPr="286A1262">
        <w:rPr>
          <w:sz w:val="24"/>
          <w:szCs w:val="24"/>
        </w:rPr>
        <w:t xml:space="preserve"> inventory</w:t>
      </w:r>
      <w:r w:rsidR="2BCEB52F" w:rsidRPr="286A1262">
        <w:rPr>
          <w:sz w:val="24"/>
          <w:szCs w:val="24"/>
        </w:rPr>
        <w:t xml:space="preserve"> (Alaska Department of Fish and Game)</w:t>
      </w:r>
    </w:p>
    <w:p w14:paraId="0123B3C6" w14:textId="2E0A368C" w:rsidR="002F3A9C" w:rsidRPr="00797EC0" w:rsidRDefault="002F3A9C" w:rsidP="002F3A9C">
      <w:pPr>
        <w:pStyle w:val="ListParagraph"/>
        <w:numPr>
          <w:ilvl w:val="0"/>
          <w:numId w:val="5"/>
        </w:numPr>
        <w:rPr>
          <w:sz w:val="24"/>
          <w:szCs w:val="24"/>
        </w:rPr>
      </w:pPr>
      <w:r w:rsidRPr="00797EC0">
        <w:rPr>
          <w:sz w:val="24"/>
          <w:szCs w:val="24"/>
        </w:rPr>
        <w:t>AquaticBarriers</w:t>
      </w:r>
      <w:r w:rsidR="00C16388">
        <w:rPr>
          <w:sz w:val="24"/>
          <w:szCs w:val="24"/>
        </w:rPr>
        <w:t>.org</w:t>
      </w:r>
    </w:p>
    <w:p w14:paraId="16AEE20B" w14:textId="516C1ACD" w:rsidR="004E4768" w:rsidRPr="00E36033" w:rsidRDefault="004E4768" w:rsidP="002F3A9C">
      <w:pPr>
        <w:pStyle w:val="ListParagraph"/>
      </w:pPr>
    </w:p>
    <w:p w14:paraId="4073096F" w14:textId="19B91751" w:rsidR="003D7F15" w:rsidRPr="00E36033" w:rsidRDefault="004E4768" w:rsidP="004E4768">
      <w:pPr>
        <w:pStyle w:val="Heading2"/>
      </w:pPr>
      <w:bookmarkStart w:id="8" w:name="_Toc181165492"/>
      <w:r w:rsidRPr="00E36033">
        <w:t>CODE</w:t>
      </w:r>
      <w:bookmarkEnd w:id="8"/>
    </w:p>
    <w:p w14:paraId="5CECEB22" w14:textId="2F089484" w:rsidR="002F6A4E" w:rsidRPr="00E36033" w:rsidRDefault="002F6A4E" w:rsidP="002F6A4E">
      <w:pPr>
        <w:pStyle w:val="Heading3"/>
      </w:pPr>
      <w:bookmarkStart w:id="9" w:name="_Toc181165493"/>
      <w:r w:rsidRPr="00E36033">
        <w:t>OBJECTIVES</w:t>
      </w:r>
      <w:bookmarkEnd w:id="9"/>
    </w:p>
    <w:p w14:paraId="3181CB1A" w14:textId="616E7800" w:rsidR="00DC45B4" w:rsidRDefault="00962C0C">
      <w:pPr>
        <w:pStyle w:val="ListParagraph"/>
        <w:numPr>
          <w:ilvl w:val="0"/>
          <w:numId w:val="3"/>
        </w:numPr>
        <w:rPr>
          <w:sz w:val="24"/>
          <w:szCs w:val="24"/>
        </w:rPr>
      </w:pPr>
      <w:r>
        <w:rPr>
          <w:sz w:val="24"/>
          <w:szCs w:val="24"/>
        </w:rPr>
        <w:t xml:space="preserve">Utilize </w:t>
      </w:r>
      <w:r w:rsidR="00DC45B4">
        <w:rPr>
          <w:sz w:val="24"/>
          <w:szCs w:val="24"/>
        </w:rPr>
        <w:t>R-code</w:t>
      </w:r>
    </w:p>
    <w:p w14:paraId="10A0101C" w14:textId="3DBA1FAA" w:rsidR="00962C0C" w:rsidRPr="00E36033" w:rsidRDefault="00962C0C" w:rsidP="00962C0C">
      <w:pPr>
        <w:pStyle w:val="ListParagraph"/>
        <w:numPr>
          <w:ilvl w:val="0"/>
          <w:numId w:val="3"/>
        </w:numPr>
        <w:rPr>
          <w:sz w:val="24"/>
          <w:szCs w:val="24"/>
        </w:rPr>
      </w:pPr>
      <w:r>
        <w:rPr>
          <w:sz w:val="24"/>
          <w:szCs w:val="24"/>
        </w:rPr>
        <w:t xml:space="preserve">Structure </w:t>
      </w:r>
      <w:r w:rsidR="00C16388">
        <w:rPr>
          <w:sz w:val="24"/>
          <w:szCs w:val="24"/>
        </w:rPr>
        <w:t xml:space="preserve">a </w:t>
      </w:r>
      <w:r>
        <w:rPr>
          <w:sz w:val="24"/>
          <w:szCs w:val="24"/>
        </w:rPr>
        <w:t>t</w:t>
      </w:r>
      <w:r w:rsidRPr="00E36033">
        <w:rPr>
          <w:sz w:val="24"/>
          <w:szCs w:val="24"/>
        </w:rPr>
        <w:t>idy/</w:t>
      </w:r>
      <w:r>
        <w:rPr>
          <w:sz w:val="24"/>
          <w:szCs w:val="24"/>
        </w:rPr>
        <w:t>e</w:t>
      </w:r>
      <w:r w:rsidRPr="00E36033">
        <w:rPr>
          <w:sz w:val="24"/>
          <w:szCs w:val="24"/>
        </w:rPr>
        <w:t>fficient</w:t>
      </w:r>
      <w:r w:rsidR="00C16388">
        <w:rPr>
          <w:sz w:val="24"/>
          <w:szCs w:val="24"/>
        </w:rPr>
        <w:t xml:space="preserve"> script</w:t>
      </w:r>
    </w:p>
    <w:p w14:paraId="39280017" w14:textId="511D4B32" w:rsidR="002F6A4E" w:rsidRDefault="00962C0C">
      <w:pPr>
        <w:pStyle w:val="ListParagraph"/>
        <w:numPr>
          <w:ilvl w:val="0"/>
          <w:numId w:val="3"/>
        </w:numPr>
        <w:rPr>
          <w:sz w:val="24"/>
          <w:szCs w:val="24"/>
        </w:rPr>
      </w:pPr>
      <w:r>
        <w:rPr>
          <w:sz w:val="24"/>
          <w:szCs w:val="24"/>
        </w:rPr>
        <w:t>Create a script that is easily</w:t>
      </w:r>
      <w:r w:rsidR="002F6A4E" w:rsidRPr="00E36033">
        <w:rPr>
          <w:sz w:val="24"/>
          <w:szCs w:val="24"/>
        </w:rPr>
        <w:t xml:space="preserve"> </w:t>
      </w:r>
      <w:r>
        <w:rPr>
          <w:sz w:val="24"/>
          <w:szCs w:val="24"/>
        </w:rPr>
        <w:t>managed and modified</w:t>
      </w:r>
    </w:p>
    <w:p w14:paraId="58EBFB9D" w14:textId="15540BA2" w:rsidR="00962C0C" w:rsidRPr="00E36033" w:rsidRDefault="00962C0C" w:rsidP="00962C0C">
      <w:pPr>
        <w:pStyle w:val="ListParagraph"/>
        <w:numPr>
          <w:ilvl w:val="1"/>
          <w:numId w:val="3"/>
        </w:numPr>
        <w:rPr>
          <w:sz w:val="24"/>
          <w:szCs w:val="24"/>
        </w:rPr>
      </w:pPr>
      <w:r>
        <w:rPr>
          <w:sz w:val="24"/>
          <w:szCs w:val="24"/>
        </w:rPr>
        <w:t>Easy addition of new datasets</w:t>
      </w:r>
    </w:p>
    <w:p w14:paraId="484A14EE" w14:textId="63C484C8" w:rsidR="00962C0C" w:rsidRPr="00962C0C" w:rsidRDefault="00962C0C" w:rsidP="00962C0C">
      <w:pPr>
        <w:pStyle w:val="ListParagraph"/>
        <w:numPr>
          <w:ilvl w:val="1"/>
          <w:numId w:val="3"/>
        </w:numPr>
        <w:rPr>
          <w:sz w:val="24"/>
          <w:szCs w:val="24"/>
        </w:rPr>
      </w:pPr>
      <w:r>
        <w:rPr>
          <w:sz w:val="24"/>
          <w:szCs w:val="24"/>
        </w:rPr>
        <w:t>Easy to</w:t>
      </w:r>
      <w:r w:rsidRPr="00E36033">
        <w:rPr>
          <w:sz w:val="24"/>
          <w:szCs w:val="24"/>
        </w:rPr>
        <w:t xml:space="preserve"> </w:t>
      </w:r>
      <w:r>
        <w:rPr>
          <w:sz w:val="24"/>
          <w:szCs w:val="24"/>
        </w:rPr>
        <w:t>manipulate</w:t>
      </w:r>
      <w:r w:rsidRPr="00E36033">
        <w:rPr>
          <w:sz w:val="24"/>
          <w:szCs w:val="24"/>
        </w:rPr>
        <w:t xml:space="preserve"> </w:t>
      </w:r>
      <w:r>
        <w:rPr>
          <w:sz w:val="24"/>
          <w:szCs w:val="24"/>
        </w:rPr>
        <w:t xml:space="preserve">the </w:t>
      </w:r>
      <w:r w:rsidRPr="00962C0C">
        <w:rPr>
          <w:i/>
          <w:iCs/>
          <w:sz w:val="24"/>
          <w:szCs w:val="24"/>
        </w:rPr>
        <w:t>CombineData</w:t>
      </w:r>
      <w:r>
        <w:rPr>
          <w:sz w:val="24"/>
          <w:szCs w:val="24"/>
        </w:rPr>
        <w:t xml:space="preserve"> output sheet</w:t>
      </w:r>
    </w:p>
    <w:p w14:paraId="40DBEE62" w14:textId="41BB6D76" w:rsidR="002F6A4E" w:rsidRPr="009F54E7" w:rsidRDefault="002F6A4E" w:rsidP="002F6A4E">
      <w:pPr>
        <w:pStyle w:val="Heading3"/>
      </w:pPr>
      <w:bookmarkStart w:id="10" w:name="_Toc181165494"/>
      <w:r w:rsidRPr="009F54E7">
        <w:t>SCRIPT STRUCTURE</w:t>
      </w:r>
      <w:bookmarkEnd w:id="10"/>
    </w:p>
    <w:p w14:paraId="2C3CD323" w14:textId="273CCE53" w:rsidR="00DC45B4" w:rsidRPr="00DC45B4" w:rsidRDefault="004D12E8" w:rsidP="00DC45B4">
      <w:pPr>
        <w:rPr>
          <w:sz w:val="24"/>
          <w:szCs w:val="24"/>
        </w:rPr>
      </w:pPr>
      <w:r>
        <w:rPr>
          <w:sz w:val="24"/>
          <w:szCs w:val="24"/>
        </w:rPr>
        <w:t xml:space="preserve">This project utilized the R coding language, which uses relative paths. </w:t>
      </w:r>
      <w:r w:rsidR="00DC45B4" w:rsidRPr="00DC45B4">
        <w:rPr>
          <w:sz w:val="24"/>
          <w:szCs w:val="24"/>
        </w:rPr>
        <w:t>Relative paths, as opposed to absolute paths, specify the location of files or directories relative to the current working directory or a specific parent directory</w:t>
      </w:r>
      <w:r w:rsidR="00DC45B4">
        <w:rPr>
          <w:sz w:val="24"/>
          <w:szCs w:val="24"/>
        </w:rPr>
        <w:t>.</w:t>
      </w:r>
    </w:p>
    <w:p w14:paraId="1E631A29" w14:textId="051C483B" w:rsidR="00CA70E0" w:rsidRPr="00DC45B4" w:rsidRDefault="00B15EBA" w:rsidP="00B15EBA">
      <w:pPr>
        <w:rPr>
          <w:sz w:val="24"/>
          <w:szCs w:val="24"/>
        </w:rPr>
      </w:pPr>
      <w:r w:rsidRPr="00DC45B4">
        <w:rPr>
          <w:sz w:val="24"/>
          <w:szCs w:val="24"/>
        </w:rPr>
        <w:t>Th</w:t>
      </w:r>
      <w:r w:rsidR="00965B0B">
        <w:rPr>
          <w:sz w:val="24"/>
          <w:szCs w:val="24"/>
        </w:rPr>
        <w:t>e</w:t>
      </w:r>
      <w:r w:rsidR="004D12E8">
        <w:rPr>
          <w:sz w:val="24"/>
          <w:szCs w:val="24"/>
        </w:rPr>
        <w:t xml:space="preserve"> structure </w:t>
      </w:r>
      <w:r w:rsidR="00B41339">
        <w:rPr>
          <w:sz w:val="24"/>
          <w:szCs w:val="24"/>
        </w:rPr>
        <w:t>of</w:t>
      </w:r>
      <w:r w:rsidR="004D12E8">
        <w:rPr>
          <w:sz w:val="24"/>
          <w:szCs w:val="24"/>
        </w:rPr>
        <w:t xml:space="preserve"> the</w:t>
      </w:r>
      <w:r w:rsidRPr="00DC45B4">
        <w:rPr>
          <w:sz w:val="24"/>
          <w:szCs w:val="24"/>
        </w:rPr>
        <w:t xml:space="preserve"> </w:t>
      </w:r>
      <w:r w:rsidR="004D12E8">
        <w:rPr>
          <w:sz w:val="24"/>
          <w:szCs w:val="24"/>
        </w:rPr>
        <w:t>script</w:t>
      </w:r>
      <w:r w:rsidR="00DC45B4">
        <w:rPr>
          <w:sz w:val="24"/>
          <w:szCs w:val="24"/>
        </w:rPr>
        <w:t xml:space="preserve"> </w:t>
      </w:r>
      <w:r w:rsidR="00DC45B4" w:rsidRPr="00DC45B4">
        <w:rPr>
          <w:sz w:val="24"/>
          <w:szCs w:val="24"/>
        </w:rPr>
        <w:t>make</w:t>
      </w:r>
      <w:r w:rsidR="004D12E8">
        <w:rPr>
          <w:sz w:val="24"/>
          <w:szCs w:val="24"/>
        </w:rPr>
        <w:t>s</w:t>
      </w:r>
      <w:r w:rsidR="00DC45B4" w:rsidRPr="00DC45B4">
        <w:rPr>
          <w:sz w:val="24"/>
          <w:szCs w:val="24"/>
        </w:rPr>
        <w:t xml:space="preserve"> the code portable, as it can be easily shared and executed on different machines without requiring changes to the file path</w:t>
      </w:r>
      <w:r w:rsidR="00DC45B4">
        <w:rPr>
          <w:sz w:val="24"/>
          <w:szCs w:val="24"/>
        </w:rPr>
        <w:t xml:space="preserve">. The organizational aspects and outputs with relative paths make </w:t>
      </w:r>
      <w:r w:rsidR="00965B0B">
        <w:rPr>
          <w:sz w:val="24"/>
          <w:szCs w:val="24"/>
        </w:rPr>
        <w:t>the</w:t>
      </w:r>
      <w:r w:rsidR="00DC45B4" w:rsidRPr="00DC45B4">
        <w:rPr>
          <w:sz w:val="24"/>
          <w:szCs w:val="24"/>
        </w:rPr>
        <w:t xml:space="preserve"> code self-contained and </w:t>
      </w:r>
      <w:r w:rsidR="00965B0B">
        <w:rPr>
          <w:sz w:val="24"/>
          <w:szCs w:val="24"/>
        </w:rPr>
        <w:t>in</w:t>
      </w:r>
      <w:r w:rsidR="00DC45B4" w:rsidRPr="00DC45B4">
        <w:rPr>
          <w:sz w:val="24"/>
          <w:szCs w:val="24"/>
        </w:rPr>
        <w:t>dependent o</w:t>
      </w:r>
      <w:r w:rsidR="00965B0B">
        <w:rPr>
          <w:sz w:val="24"/>
          <w:szCs w:val="24"/>
        </w:rPr>
        <w:t>f</w:t>
      </w:r>
      <w:r w:rsidR="00DC45B4" w:rsidRPr="00DC45B4">
        <w:rPr>
          <w:sz w:val="24"/>
          <w:szCs w:val="24"/>
        </w:rPr>
        <w:t xml:space="preserve"> the specific setup of your local file system</w:t>
      </w:r>
      <w:r w:rsidR="00965B0B">
        <w:rPr>
          <w:sz w:val="24"/>
          <w:szCs w:val="24"/>
        </w:rPr>
        <w:t xml:space="preserve">, </w:t>
      </w:r>
      <w:r w:rsidR="00DC45B4" w:rsidRPr="00DC45B4">
        <w:rPr>
          <w:sz w:val="24"/>
          <w:szCs w:val="24"/>
        </w:rPr>
        <w:t>promot</w:t>
      </w:r>
      <w:r w:rsidR="00965B0B">
        <w:rPr>
          <w:sz w:val="24"/>
          <w:szCs w:val="24"/>
        </w:rPr>
        <w:t>ing</w:t>
      </w:r>
      <w:r w:rsidR="00DC45B4" w:rsidRPr="00DC45B4">
        <w:rPr>
          <w:sz w:val="24"/>
          <w:szCs w:val="24"/>
        </w:rPr>
        <w:t xml:space="preserve"> portability </w:t>
      </w:r>
      <w:r w:rsidR="00DC45B4">
        <w:rPr>
          <w:sz w:val="24"/>
          <w:szCs w:val="24"/>
        </w:rPr>
        <w:t xml:space="preserve">and </w:t>
      </w:r>
      <w:r w:rsidR="00DC45B4" w:rsidRPr="00DC45B4">
        <w:rPr>
          <w:sz w:val="24"/>
          <w:szCs w:val="24"/>
        </w:rPr>
        <w:t>organizational clarity</w:t>
      </w:r>
      <w:r w:rsidR="00DC45B4">
        <w:rPr>
          <w:sz w:val="24"/>
          <w:szCs w:val="24"/>
        </w:rPr>
        <w:t>.</w:t>
      </w:r>
      <w:r w:rsidR="00D653E1">
        <w:rPr>
          <w:sz w:val="24"/>
          <w:szCs w:val="24"/>
        </w:rPr>
        <w:t xml:space="preserve"> </w:t>
      </w:r>
      <w:r w:rsidR="00B41339">
        <w:rPr>
          <w:sz w:val="24"/>
          <w:szCs w:val="24"/>
        </w:rPr>
        <w:t>Project</w:t>
      </w:r>
      <w:r w:rsidR="00CA70E0">
        <w:rPr>
          <w:sz w:val="24"/>
          <w:szCs w:val="24"/>
        </w:rPr>
        <w:t xml:space="preserve"> code has one</w:t>
      </w:r>
      <w:r w:rsidR="00CA70E0" w:rsidRPr="00CA70E0">
        <w:rPr>
          <w:sz w:val="24"/>
          <w:szCs w:val="24"/>
        </w:rPr>
        <w:t xml:space="preserve"> main </w:t>
      </w:r>
      <w:r w:rsidR="00CA70E0">
        <w:rPr>
          <w:sz w:val="24"/>
          <w:szCs w:val="24"/>
        </w:rPr>
        <w:t xml:space="preserve">project </w:t>
      </w:r>
      <w:r w:rsidR="00CA70E0" w:rsidRPr="00CA70E0">
        <w:rPr>
          <w:sz w:val="24"/>
          <w:szCs w:val="24"/>
        </w:rPr>
        <w:t>directory</w:t>
      </w:r>
      <w:r w:rsidR="00CA70E0">
        <w:rPr>
          <w:sz w:val="24"/>
          <w:szCs w:val="24"/>
        </w:rPr>
        <w:t xml:space="preserve"> folder</w:t>
      </w:r>
      <w:r w:rsidR="00CA70E0" w:rsidRPr="00CA70E0">
        <w:rPr>
          <w:sz w:val="24"/>
          <w:szCs w:val="24"/>
        </w:rPr>
        <w:t xml:space="preserve"> </w:t>
      </w:r>
      <w:r w:rsidR="00CA70E0">
        <w:rPr>
          <w:sz w:val="24"/>
          <w:szCs w:val="24"/>
        </w:rPr>
        <w:t xml:space="preserve">containing </w:t>
      </w:r>
      <w:r w:rsidR="006D24DD">
        <w:rPr>
          <w:sz w:val="24"/>
          <w:szCs w:val="24"/>
        </w:rPr>
        <w:t>subdirectories for each entity dataset.</w:t>
      </w:r>
      <w:r w:rsidR="00CA70E0" w:rsidRPr="00CA70E0">
        <w:rPr>
          <w:sz w:val="24"/>
          <w:szCs w:val="24"/>
        </w:rPr>
        <w:t xml:space="preserve"> </w:t>
      </w:r>
      <w:r w:rsidR="006D24DD">
        <w:rPr>
          <w:sz w:val="24"/>
          <w:szCs w:val="24"/>
        </w:rPr>
        <w:t>Th</w:t>
      </w:r>
      <w:r w:rsidR="00CA70E0" w:rsidRPr="00CA70E0">
        <w:rPr>
          <w:sz w:val="24"/>
          <w:szCs w:val="24"/>
        </w:rPr>
        <w:t xml:space="preserve">e </w:t>
      </w:r>
      <w:r w:rsidR="00031BA5" w:rsidRPr="00031BA5">
        <w:rPr>
          <w:i/>
          <w:iCs/>
          <w:sz w:val="24"/>
          <w:szCs w:val="24"/>
        </w:rPr>
        <w:t>CombinedData</w:t>
      </w:r>
      <w:r w:rsidR="00CA70E0" w:rsidRPr="00CA70E0">
        <w:rPr>
          <w:sz w:val="24"/>
          <w:szCs w:val="24"/>
        </w:rPr>
        <w:t xml:space="preserve"> output sheet </w:t>
      </w:r>
      <w:r w:rsidR="006D24DD">
        <w:rPr>
          <w:sz w:val="24"/>
          <w:szCs w:val="24"/>
        </w:rPr>
        <w:t>w</w:t>
      </w:r>
      <w:r w:rsidR="00CA70E0" w:rsidRPr="00CA70E0">
        <w:rPr>
          <w:sz w:val="24"/>
          <w:szCs w:val="24"/>
        </w:rPr>
        <w:t>i</w:t>
      </w:r>
      <w:r w:rsidR="006D24DD">
        <w:rPr>
          <w:sz w:val="24"/>
          <w:szCs w:val="24"/>
        </w:rPr>
        <w:t xml:space="preserve">ll be </w:t>
      </w:r>
      <w:r w:rsidR="00CA70E0">
        <w:rPr>
          <w:sz w:val="24"/>
          <w:szCs w:val="24"/>
        </w:rPr>
        <w:t>produced</w:t>
      </w:r>
      <w:r w:rsidR="006D24DD">
        <w:rPr>
          <w:sz w:val="24"/>
          <w:szCs w:val="24"/>
        </w:rPr>
        <w:t xml:space="preserve"> in this main folder</w:t>
      </w:r>
      <w:r w:rsidR="00CA70E0" w:rsidRPr="00CA70E0">
        <w:rPr>
          <w:sz w:val="24"/>
          <w:szCs w:val="24"/>
        </w:rPr>
        <w:t xml:space="preserve">. </w:t>
      </w:r>
      <w:r w:rsidR="00D653E1">
        <w:rPr>
          <w:sz w:val="24"/>
          <w:szCs w:val="24"/>
        </w:rPr>
        <w:t>A</w:t>
      </w:r>
      <w:r w:rsidR="00CA70E0" w:rsidRPr="00CA70E0">
        <w:rPr>
          <w:sz w:val="24"/>
          <w:szCs w:val="24"/>
        </w:rPr>
        <w:t xml:space="preserve">ll project-related files </w:t>
      </w:r>
      <w:r w:rsidR="00D653E1">
        <w:rPr>
          <w:sz w:val="24"/>
          <w:szCs w:val="24"/>
        </w:rPr>
        <w:t xml:space="preserve">are kept </w:t>
      </w:r>
      <w:r w:rsidR="00CA70E0" w:rsidRPr="00CA70E0">
        <w:rPr>
          <w:sz w:val="24"/>
          <w:szCs w:val="24"/>
        </w:rPr>
        <w:t>within this structure</w:t>
      </w:r>
      <w:r w:rsidR="00D653E1">
        <w:rPr>
          <w:sz w:val="24"/>
          <w:szCs w:val="24"/>
        </w:rPr>
        <w:t>.</w:t>
      </w:r>
    </w:p>
    <w:p w14:paraId="11F3357B" w14:textId="1FDE8D58" w:rsidR="002F6A4E" w:rsidRPr="009F54E7" w:rsidRDefault="008A228A" w:rsidP="002F6A4E">
      <w:pPr>
        <w:pStyle w:val="Heading3"/>
      </w:pPr>
      <w:bookmarkStart w:id="11" w:name="_Toc181165495"/>
      <w:r w:rsidRPr="009F54E7">
        <w:t>CODE FLOW</w:t>
      </w:r>
      <w:bookmarkEnd w:id="11"/>
    </w:p>
    <w:p w14:paraId="47CF8A20" w14:textId="77777777" w:rsidR="002A6FB5" w:rsidRDefault="002A6FB5" w:rsidP="002A6FB5">
      <w:pPr>
        <w:rPr>
          <w:sz w:val="24"/>
          <w:szCs w:val="24"/>
        </w:rPr>
      </w:pPr>
      <w:r>
        <w:rPr>
          <w:sz w:val="24"/>
          <w:szCs w:val="24"/>
        </w:rPr>
        <w:lastRenderedPageBreak/>
        <w:t xml:space="preserve">Install the latest version of R studio (v4.4.1 or later) here </w:t>
      </w:r>
      <w:hyperlink r:id="rId15" w:history="1">
        <w:r w:rsidRPr="003E4B36">
          <w:rPr>
            <w:rStyle w:val="Hyperlink"/>
            <w:sz w:val="24"/>
            <w:szCs w:val="24"/>
          </w:rPr>
          <w:t>https://cran.rstudio.com/</w:t>
        </w:r>
      </w:hyperlink>
      <w:r>
        <w:rPr>
          <w:sz w:val="24"/>
          <w:szCs w:val="24"/>
        </w:rPr>
        <w:t xml:space="preserve">. Additionally, the following packages will need to be installed within R studio using the following commands. </w:t>
      </w:r>
    </w:p>
    <w:p w14:paraId="7FF2C151" w14:textId="77777777" w:rsidR="002A6FB5" w:rsidRPr="003C04E6" w:rsidRDefault="002A6FB5" w:rsidP="002A6FB5">
      <w:pPr>
        <w:pStyle w:val="ListParagraph"/>
        <w:numPr>
          <w:ilvl w:val="0"/>
          <w:numId w:val="13"/>
        </w:numPr>
        <w:rPr>
          <w:sz w:val="24"/>
          <w:szCs w:val="24"/>
        </w:rPr>
      </w:pPr>
      <w:r>
        <w:rPr>
          <w:sz w:val="24"/>
          <w:szCs w:val="24"/>
        </w:rPr>
        <w:t xml:space="preserve">Openxlsx – </w:t>
      </w:r>
      <w:r w:rsidRPr="003C04E6">
        <w:rPr>
          <w:sz w:val="24"/>
          <w:szCs w:val="24"/>
        </w:rPr>
        <w:t>install.packages('openxlsx')</w:t>
      </w:r>
    </w:p>
    <w:p w14:paraId="1EEF3C82" w14:textId="77777777" w:rsidR="002A6FB5" w:rsidRPr="00971355" w:rsidRDefault="002A6FB5" w:rsidP="002A6FB5">
      <w:pPr>
        <w:pStyle w:val="ListParagraph"/>
        <w:numPr>
          <w:ilvl w:val="0"/>
          <w:numId w:val="13"/>
        </w:numPr>
        <w:rPr>
          <w:sz w:val="24"/>
          <w:szCs w:val="24"/>
        </w:rPr>
      </w:pPr>
      <w:r w:rsidRPr="00971355">
        <w:rPr>
          <w:sz w:val="24"/>
          <w:szCs w:val="24"/>
        </w:rPr>
        <w:t>Tidyverse – install.packages('tidyverse')</w:t>
      </w:r>
    </w:p>
    <w:p w14:paraId="58E578B4" w14:textId="095746CE" w:rsidR="00BA6AE8" w:rsidRPr="00BA6AE8" w:rsidRDefault="00BA6AE8" w:rsidP="00BA6AE8">
      <w:pPr>
        <w:rPr>
          <w:sz w:val="24"/>
          <w:szCs w:val="24"/>
        </w:rPr>
      </w:pPr>
      <w:r>
        <w:rPr>
          <w:sz w:val="24"/>
          <w:szCs w:val="24"/>
        </w:rPr>
        <w:t xml:space="preserve">Once the packages are downloaded, </w:t>
      </w:r>
      <w:r w:rsidR="00C94D71">
        <w:rPr>
          <w:sz w:val="24"/>
          <w:szCs w:val="24"/>
        </w:rPr>
        <w:t xml:space="preserve">run the script in </w:t>
      </w:r>
      <w:r>
        <w:rPr>
          <w:sz w:val="24"/>
          <w:szCs w:val="24"/>
        </w:rPr>
        <w:t xml:space="preserve">‘create_master_sheet.R’. </w:t>
      </w:r>
      <w:r w:rsidR="00114EEB">
        <w:rPr>
          <w:sz w:val="24"/>
          <w:szCs w:val="24"/>
        </w:rPr>
        <w:t>The following steps provide a detailed outline of the code flow.</w:t>
      </w:r>
    </w:p>
    <w:p w14:paraId="34F39B4F" w14:textId="1B38B24A" w:rsidR="00AE7266" w:rsidRDefault="0071018B" w:rsidP="00644ECB">
      <w:pPr>
        <w:pStyle w:val="ListParagraph"/>
        <w:numPr>
          <w:ilvl w:val="0"/>
          <w:numId w:val="11"/>
        </w:numPr>
        <w:rPr>
          <w:sz w:val="24"/>
          <w:szCs w:val="24"/>
        </w:rPr>
      </w:pPr>
      <w:r w:rsidRPr="00114EEB">
        <w:rPr>
          <w:sz w:val="24"/>
          <w:szCs w:val="24"/>
        </w:rPr>
        <w:t xml:space="preserve"> </w:t>
      </w:r>
      <w:r w:rsidR="00612CEE" w:rsidRPr="00114EEB">
        <w:rPr>
          <w:sz w:val="24"/>
          <w:szCs w:val="24"/>
        </w:rPr>
        <w:t xml:space="preserve">All </w:t>
      </w:r>
      <w:r w:rsidR="003756EE">
        <w:rPr>
          <w:sz w:val="24"/>
          <w:szCs w:val="24"/>
        </w:rPr>
        <w:t xml:space="preserve">available </w:t>
      </w:r>
      <w:r w:rsidR="00612CEE" w:rsidRPr="00114EEB">
        <w:rPr>
          <w:sz w:val="24"/>
          <w:szCs w:val="24"/>
        </w:rPr>
        <w:t>sub-datasets in the sub-directory folder are loaded.</w:t>
      </w:r>
      <w:r w:rsidR="003756EE">
        <w:rPr>
          <w:sz w:val="24"/>
          <w:szCs w:val="24"/>
        </w:rPr>
        <w:t xml:space="preserve"> (Note: the 16% NHD datasets still require some work to be incorporated).</w:t>
      </w:r>
    </w:p>
    <w:p w14:paraId="476D4A6A" w14:textId="3C26E396" w:rsidR="00F33ACC" w:rsidRPr="00114EEB" w:rsidRDefault="0049070A" w:rsidP="00AE7266">
      <w:pPr>
        <w:pStyle w:val="ListParagraph"/>
        <w:rPr>
          <w:sz w:val="24"/>
          <w:szCs w:val="24"/>
        </w:rPr>
      </w:pPr>
      <w:r w:rsidRPr="0049070A">
        <w:rPr>
          <w:noProof/>
        </w:rPr>
        <w:t xml:space="preserve"> </w:t>
      </w:r>
      <w:r w:rsidR="005A2536" w:rsidRPr="005A2536">
        <w:rPr>
          <w:noProof/>
        </w:rPr>
        <w:drawing>
          <wp:inline distT="0" distB="0" distL="0" distR="0" wp14:anchorId="4E913AFD" wp14:editId="5D74FF33">
            <wp:extent cx="5029200" cy="855394"/>
            <wp:effectExtent l="0" t="0" r="0" b="1905"/>
            <wp:docPr id="613675924" name="Picture 1" descr="A close 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675924" name="Picture 1" descr="A close up of a computer code&#10;&#10;Description automatically generated"/>
                    <pic:cNvPicPr/>
                  </pic:nvPicPr>
                  <pic:blipFill>
                    <a:blip r:embed="rId16"/>
                    <a:stretch>
                      <a:fillRect/>
                    </a:stretch>
                  </pic:blipFill>
                  <pic:spPr>
                    <a:xfrm>
                      <a:off x="0" y="0"/>
                      <a:ext cx="5029200" cy="855394"/>
                    </a:xfrm>
                    <a:prstGeom prst="rect">
                      <a:avLst/>
                    </a:prstGeom>
                  </pic:spPr>
                </pic:pic>
              </a:graphicData>
            </a:graphic>
          </wp:inline>
        </w:drawing>
      </w:r>
    </w:p>
    <w:p w14:paraId="42F71A03" w14:textId="77777777" w:rsidR="00E2374B" w:rsidRPr="0071018B" w:rsidRDefault="00E2374B" w:rsidP="00F33ACC">
      <w:pPr>
        <w:pStyle w:val="ListParagraph"/>
        <w:rPr>
          <w:sz w:val="24"/>
          <w:szCs w:val="24"/>
        </w:rPr>
      </w:pPr>
    </w:p>
    <w:p w14:paraId="58B17039" w14:textId="4FDE4D8E" w:rsidR="00CA70E0" w:rsidRDefault="00CA70E0" w:rsidP="002F6A4E">
      <w:pPr>
        <w:pStyle w:val="ListParagraph"/>
        <w:numPr>
          <w:ilvl w:val="0"/>
          <w:numId w:val="11"/>
        </w:numPr>
        <w:rPr>
          <w:sz w:val="24"/>
          <w:szCs w:val="24"/>
        </w:rPr>
      </w:pPr>
      <w:r w:rsidRPr="0071018B">
        <w:rPr>
          <w:sz w:val="24"/>
          <w:szCs w:val="24"/>
        </w:rPr>
        <w:t xml:space="preserve">Column names of </w:t>
      </w:r>
      <w:r w:rsidR="00E2374B">
        <w:rPr>
          <w:sz w:val="24"/>
          <w:szCs w:val="24"/>
        </w:rPr>
        <w:t xml:space="preserve">the sub-datasets, </w:t>
      </w:r>
      <w:r w:rsidRPr="0071018B">
        <w:rPr>
          <w:sz w:val="24"/>
          <w:szCs w:val="24"/>
        </w:rPr>
        <w:t>each</w:t>
      </w:r>
      <w:r w:rsidR="00E2374B">
        <w:rPr>
          <w:sz w:val="24"/>
          <w:szCs w:val="24"/>
        </w:rPr>
        <w:t xml:space="preserve"> separate</w:t>
      </w:r>
      <w:r w:rsidRPr="0071018B">
        <w:rPr>
          <w:sz w:val="24"/>
          <w:szCs w:val="24"/>
        </w:rPr>
        <w:t xml:space="preserve"> .csv file</w:t>
      </w:r>
      <w:r w:rsidR="00E2374B">
        <w:rPr>
          <w:sz w:val="24"/>
          <w:szCs w:val="24"/>
        </w:rPr>
        <w:t>,</w:t>
      </w:r>
      <w:r w:rsidRPr="0071018B">
        <w:rPr>
          <w:sz w:val="24"/>
          <w:szCs w:val="24"/>
        </w:rPr>
        <w:t xml:space="preserve"> are </w:t>
      </w:r>
      <w:r w:rsidR="0071018B" w:rsidRPr="0071018B">
        <w:rPr>
          <w:sz w:val="24"/>
          <w:szCs w:val="24"/>
        </w:rPr>
        <w:t>read</w:t>
      </w:r>
      <w:r w:rsidR="00E2374B">
        <w:rPr>
          <w:sz w:val="24"/>
          <w:szCs w:val="24"/>
        </w:rPr>
        <w:t xml:space="preserve"> and loaded. The column names are linked and </w:t>
      </w:r>
      <w:r w:rsidR="0071018B" w:rsidRPr="0071018B">
        <w:rPr>
          <w:sz w:val="24"/>
          <w:szCs w:val="24"/>
        </w:rPr>
        <w:t>associated with</w:t>
      </w:r>
      <w:r w:rsidRPr="0071018B">
        <w:rPr>
          <w:sz w:val="24"/>
          <w:szCs w:val="24"/>
        </w:rPr>
        <w:t xml:space="preserve"> new </w:t>
      </w:r>
      <w:r w:rsidR="0071018B" w:rsidRPr="0071018B">
        <w:rPr>
          <w:sz w:val="24"/>
          <w:szCs w:val="24"/>
        </w:rPr>
        <w:t>column names</w:t>
      </w:r>
      <w:r w:rsidR="00E2374B">
        <w:rPr>
          <w:sz w:val="24"/>
          <w:szCs w:val="24"/>
        </w:rPr>
        <w:t xml:space="preserve">. </w:t>
      </w:r>
      <w:r w:rsidR="005A2169">
        <w:rPr>
          <w:sz w:val="24"/>
          <w:szCs w:val="24"/>
        </w:rPr>
        <w:t xml:space="preserve">This portion needs to be done manually. </w:t>
      </w:r>
      <w:r w:rsidR="00866281">
        <w:rPr>
          <w:sz w:val="24"/>
          <w:szCs w:val="24"/>
        </w:rPr>
        <w:t>When a new data set is added, the columns</w:t>
      </w:r>
      <w:r w:rsidR="004E3218">
        <w:rPr>
          <w:sz w:val="24"/>
          <w:szCs w:val="24"/>
        </w:rPr>
        <w:t xml:space="preserve"> names in the new dataset</w:t>
      </w:r>
      <w:r w:rsidR="00866281">
        <w:rPr>
          <w:sz w:val="24"/>
          <w:szCs w:val="24"/>
        </w:rPr>
        <w:t xml:space="preserve"> need to be identified that correspond to the </w:t>
      </w:r>
      <w:r w:rsidR="006D3DEE">
        <w:rPr>
          <w:sz w:val="24"/>
          <w:szCs w:val="24"/>
        </w:rPr>
        <w:t xml:space="preserve">column headers in the master dataset. </w:t>
      </w:r>
    </w:p>
    <w:p w14:paraId="3EDC88C5" w14:textId="6FAAE680" w:rsidR="00F33ACC" w:rsidRDefault="00865A5A" w:rsidP="00F33ACC">
      <w:pPr>
        <w:pStyle w:val="ListParagraph"/>
        <w:rPr>
          <w:sz w:val="24"/>
          <w:szCs w:val="24"/>
        </w:rPr>
      </w:pPr>
      <w:r w:rsidRPr="00865A5A">
        <w:rPr>
          <w:noProof/>
        </w:rPr>
        <w:t xml:space="preserve"> </w:t>
      </w:r>
      <w:r w:rsidRPr="00865A5A">
        <w:rPr>
          <w:noProof/>
          <w:sz w:val="24"/>
          <w:szCs w:val="24"/>
        </w:rPr>
        <w:drawing>
          <wp:inline distT="0" distB="0" distL="0" distR="0" wp14:anchorId="4A35084B" wp14:editId="3646D6A4">
            <wp:extent cx="5029200" cy="823155"/>
            <wp:effectExtent l="0" t="0" r="0" b="0"/>
            <wp:docPr id="1590848013"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48013" name="Picture 1" descr="A close up of text&#10;&#10;Description automatically generated"/>
                    <pic:cNvPicPr/>
                  </pic:nvPicPr>
                  <pic:blipFill>
                    <a:blip r:embed="rId17"/>
                    <a:stretch>
                      <a:fillRect/>
                    </a:stretch>
                  </pic:blipFill>
                  <pic:spPr>
                    <a:xfrm>
                      <a:off x="0" y="0"/>
                      <a:ext cx="5029200" cy="823155"/>
                    </a:xfrm>
                    <a:prstGeom prst="rect">
                      <a:avLst/>
                    </a:prstGeom>
                  </pic:spPr>
                </pic:pic>
              </a:graphicData>
            </a:graphic>
          </wp:inline>
        </w:drawing>
      </w:r>
    </w:p>
    <w:p w14:paraId="4AFCE43B" w14:textId="77777777" w:rsidR="00E2374B" w:rsidRPr="0071018B" w:rsidRDefault="00E2374B" w:rsidP="00F33ACC">
      <w:pPr>
        <w:pStyle w:val="ListParagraph"/>
        <w:rPr>
          <w:sz w:val="24"/>
          <w:szCs w:val="24"/>
        </w:rPr>
      </w:pPr>
    </w:p>
    <w:p w14:paraId="5AFFE3AE" w14:textId="6F152571" w:rsidR="00CA70E0" w:rsidRDefault="00E2374B" w:rsidP="002F6A4E">
      <w:pPr>
        <w:pStyle w:val="ListParagraph"/>
        <w:numPr>
          <w:ilvl w:val="0"/>
          <w:numId w:val="11"/>
        </w:numPr>
        <w:rPr>
          <w:sz w:val="24"/>
          <w:szCs w:val="24"/>
        </w:rPr>
      </w:pPr>
      <w:r>
        <w:rPr>
          <w:sz w:val="24"/>
          <w:szCs w:val="24"/>
        </w:rPr>
        <w:t xml:space="preserve">The master dataset </w:t>
      </w:r>
      <w:r w:rsidR="00C668B4">
        <w:rPr>
          <w:sz w:val="24"/>
          <w:szCs w:val="24"/>
        </w:rPr>
        <w:t xml:space="preserve">column labels are created. These will be the key identifiers that link </w:t>
      </w:r>
      <w:r w:rsidR="00625238">
        <w:rPr>
          <w:sz w:val="24"/>
          <w:szCs w:val="24"/>
        </w:rPr>
        <w:t>the sub-datasets</w:t>
      </w:r>
      <w:r>
        <w:rPr>
          <w:sz w:val="24"/>
          <w:szCs w:val="24"/>
        </w:rPr>
        <w:t>.</w:t>
      </w:r>
    </w:p>
    <w:p w14:paraId="222ADCA7" w14:textId="112F7B44" w:rsidR="00E2374B" w:rsidRDefault="005B6B73" w:rsidP="00E2374B">
      <w:pPr>
        <w:pStyle w:val="ListParagraph"/>
        <w:rPr>
          <w:sz w:val="24"/>
          <w:szCs w:val="24"/>
        </w:rPr>
      </w:pPr>
      <w:r w:rsidRPr="005B6B73">
        <w:rPr>
          <w:noProof/>
        </w:rPr>
        <w:t xml:space="preserve"> </w:t>
      </w:r>
      <w:r w:rsidRPr="005B6B73">
        <w:rPr>
          <w:noProof/>
          <w:sz w:val="24"/>
          <w:szCs w:val="24"/>
        </w:rPr>
        <w:drawing>
          <wp:inline distT="0" distB="0" distL="0" distR="0" wp14:anchorId="378332B7" wp14:editId="29A2406D">
            <wp:extent cx="5029200" cy="1024108"/>
            <wp:effectExtent l="0" t="0" r="0" b="5080"/>
            <wp:docPr id="2146326493" name="Picture 1"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326493" name="Picture 1" descr="A white text with black text&#10;&#10;Description automatically generated"/>
                    <pic:cNvPicPr/>
                  </pic:nvPicPr>
                  <pic:blipFill>
                    <a:blip r:embed="rId18"/>
                    <a:stretch>
                      <a:fillRect/>
                    </a:stretch>
                  </pic:blipFill>
                  <pic:spPr>
                    <a:xfrm>
                      <a:off x="0" y="0"/>
                      <a:ext cx="5029200" cy="1024108"/>
                    </a:xfrm>
                    <a:prstGeom prst="rect">
                      <a:avLst/>
                    </a:prstGeom>
                  </pic:spPr>
                </pic:pic>
              </a:graphicData>
            </a:graphic>
          </wp:inline>
        </w:drawing>
      </w:r>
    </w:p>
    <w:p w14:paraId="5175D9B1" w14:textId="77777777" w:rsidR="00E2374B" w:rsidRDefault="00E2374B" w:rsidP="00E2374B">
      <w:pPr>
        <w:pStyle w:val="ListParagraph"/>
        <w:rPr>
          <w:sz w:val="24"/>
          <w:szCs w:val="24"/>
        </w:rPr>
      </w:pPr>
    </w:p>
    <w:p w14:paraId="2C4BBD09" w14:textId="2847F5B5" w:rsidR="00E2374B" w:rsidRDefault="00E2374B" w:rsidP="00E2374B">
      <w:pPr>
        <w:pStyle w:val="ListParagraph"/>
        <w:numPr>
          <w:ilvl w:val="0"/>
          <w:numId w:val="11"/>
        </w:numPr>
        <w:rPr>
          <w:sz w:val="24"/>
          <w:szCs w:val="24"/>
        </w:rPr>
      </w:pPr>
      <w:r>
        <w:rPr>
          <w:sz w:val="24"/>
          <w:szCs w:val="24"/>
        </w:rPr>
        <w:t>The sub-datasets columns are relabeled with the new associated column names</w:t>
      </w:r>
      <w:r w:rsidR="009D4E4A">
        <w:rPr>
          <w:sz w:val="24"/>
          <w:szCs w:val="24"/>
        </w:rPr>
        <w:t xml:space="preserve">. Any </w:t>
      </w:r>
      <w:r w:rsidR="005A5048">
        <w:rPr>
          <w:sz w:val="24"/>
          <w:szCs w:val="24"/>
        </w:rPr>
        <w:t>extra columns in the sub-datasets are removed</w:t>
      </w:r>
      <w:r w:rsidR="00FF5E55">
        <w:rPr>
          <w:sz w:val="24"/>
          <w:szCs w:val="24"/>
        </w:rPr>
        <w:t>.</w:t>
      </w:r>
    </w:p>
    <w:p w14:paraId="5035D4C3" w14:textId="55C3E6FD" w:rsidR="00E2374B" w:rsidRDefault="00BF3D7E" w:rsidP="00E2374B">
      <w:pPr>
        <w:pStyle w:val="ListParagraph"/>
        <w:rPr>
          <w:sz w:val="24"/>
          <w:szCs w:val="24"/>
        </w:rPr>
      </w:pPr>
      <w:r w:rsidRPr="00BF3D7E">
        <w:rPr>
          <w:noProof/>
        </w:rPr>
        <w:t xml:space="preserve"> </w:t>
      </w:r>
      <w:r w:rsidRPr="00BF3D7E">
        <w:rPr>
          <w:noProof/>
          <w:sz w:val="24"/>
          <w:szCs w:val="24"/>
        </w:rPr>
        <w:drawing>
          <wp:inline distT="0" distB="0" distL="0" distR="0" wp14:anchorId="7512C93E" wp14:editId="688FE4A4">
            <wp:extent cx="5029200" cy="731276"/>
            <wp:effectExtent l="0" t="0" r="0" b="0"/>
            <wp:docPr id="73742439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424393" name="Picture 1" descr="A white background with black text&#10;&#10;Description automatically generated"/>
                    <pic:cNvPicPr/>
                  </pic:nvPicPr>
                  <pic:blipFill>
                    <a:blip r:embed="rId19"/>
                    <a:stretch>
                      <a:fillRect/>
                    </a:stretch>
                  </pic:blipFill>
                  <pic:spPr>
                    <a:xfrm>
                      <a:off x="0" y="0"/>
                      <a:ext cx="5029200" cy="731276"/>
                    </a:xfrm>
                    <a:prstGeom prst="rect">
                      <a:avLst/>
                    </a:prstGeom>
                  </pic:spPr>
                </pic:pic>
              </a:graphicData>
            </a:graphic>
          </wp:inline>
        </w:drawing>
      </w:r>
    </w:p>
    <w:p w14:paraId="7AEA16B4" w14:textId="77777777" w:rsidR="00E2374B" w:rsidRDefault="00E2374B" w:rsidP="00E2374B">
      <w:pPr>
        <w:pStyle w:val="ListParagraph"/>
        <w:rPr>
          <w:sz w:val="24"/>
          <w:szCs w:val="24"/>
        </w:rPr>
      </w:pPr>
    </w:p>
    <w:p w14:paraId="5FEF402B" w14:textId="77777777" w:rsidR="00BF3D7E" w:rsidRPr="00E86AE5" w:rsidRDefault="00BF3D7E" w:rsidP="00E86AE5">
      <w:pPr>
        <w:rPr>
          <w:sz w:val="24"/>
          <w:szCs w:val="24"/>
        </w:rPr>
      </w:pPr>
    </w:p>
    <w:p w14:paraId="3229A34E" w14:textId="153DB2A0" w:rsidR="00E2374B" w:rsidRDefault="00C8377F" w:rsidP="00E2374B">
      <w:pPr>
        <w:pStyle w:val="ListParagraph"/>
        <w:numPr>
          <w:ilvl w:val="0"/>
          <w:numId w:val="11"/>
        </w:numPr>
        <w:rPr>
          <w:sz w:val="24"/>
          <w:szCs w:val="24"/>
        </w:rPr>
      </w:pPr>
      <w:r>
        <w:rPr>
          <w:sz w:val="24"/>
          <w:szCs w:val="24"/>
        </w:rPr>
        <w:t>Errors are corrected</w:t>
      </w:r>
      <w:r w:rsidR="00E2374B">
        <w:rPr>
          <w:sz w:val="24"/>
          <w:szCs w:val="24"/>
        </w:rPr>
        <w:t xml:space="preserve"> in sub-datasets merging.</w:t>
      </w:r>
      <w:r w:rsidR="002A428B">
        <w:rPr>
          <w:sz w:val="24"/>
          <w:szCs w:val="24"/>
        </w:rPr>
        <w:t xml:space="preserve"> </w:t>
      </w:r>
    </w:p>
    <w:p w14:paraId="0041B558" w14:textId="066ED08A" w:rsidR="00E2374B" w:rsidRDefault="00D55519" w:rsidP="00E2374B">
      <w:pPr>
        <w:pStyle w:val="ListParagraph"/>
        <w:rPr>
          <w:sz w:val="24"/>
          <w:szCs w:val="24"/>
        </w:rPr>
      </w:pPr>
      <w:r w:rsidRPr="00D55519">
        <w:rPr>
          <w:noProof/>
        </w:rPr>
        <w:t xml:space="preserve"> </w:t>
      </w:r>
      <w:r w:rsidRPr="00D55519">
        <w:rPr>
          <w:noProof/>
          <w:sz w:val="24"/>
          <w:szCs w:val="24"/>
        </w:rPr>
        <w:drawing>
          <wp:inline distT="0" distB="0" distL="0" distR="0" wp14:anchorId="085DFB4A" wp14:editId="3B33DC15">
            <wp:extent cx="5029200" cy="353548"/>
            <wp:effectExtent l="0" t="0" r="0" b="8890"/>
            <wp:docPr id="2109831867" name="Picture 1" descr="A close 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831867" name="Picture 1" descr="A close up of black text&#10;&#10;Description automatically generated"/>
                    <pic:cNvPicPr/>
                  </pic:nvPicPr>
                  <pic:blipFill>
                    <a:blip r:embed="rId20"/>
                    <a:stretch>
                      <a:fillRect/>
                    </a:stretch>
                  </pic:blipFill>
                  <pic:spPr>
                    <a:xfrm>
                      <a:off x="0" y="0"/>
                      <a:ext cx="5029200" cy="353548"/>
                    </a:xfrm>
                    <a:prstGeom prst="rect">
                      <a:avLst/>
                    </a:prstGeom>
                  </pic:spPr>
                </pic:pic>
              </a:graphicData>
            </a:graphic>
          </wp:inline>
        </w:drawing>
      </w:r>
    </w:p>
    <w:p w14:paraId="30BFE129" w14:textId="77777777" w:rsidR="00E2374B" w:rsidRDefault="00E2374B" w:rsidP="00E2374B">
      <w:pPr>
        <w:pStyle w:val="ListParagraph"/>
        <w:rPr>
          <w:sz w:val="24"/>
          <w:szCs w:val="24"/>
        </w:rPr>
      </w:pPr>
    </w:p>
    <w:p w14:paraId="2AEBA078" w14:textId="0387B7F4" w:rsidR="00E2374B" w:rsidRDefault="00E2374B" w:rsidP="00E2374B">
      <w:pPr>
        <w:pStyle w:val="ListParagraph"/>
        <w:numPr>
          <w:ilvl w:val="0"/>
          <w:numId w:val="11"/>
        </w:numPr>
        <w:rPr>
          <w:sz w:val="24"/>
          <w:szCs w:val="24"/>
        </w:rPr>
      </w:pPr>
      <w:r>
        <w:rPr>
          <w:sz w:val="24"/>
          <w:szCs w:val="24"/>
        </w:rPr>
        <w:t>The re-labeled sub-datasets</w:t>
      </w:r>
      <w:r w:rsidR="00C8377F">
        <w:rPr>
          <w:sz w:val="24"/>
          <w:szCs w:val="24"/>
        </w:rPr>
        <w:t xml:space="preserve"> are combined into the master dataset </w:t>
      </w:r>
      <w:r w:rsidR="00FF5E55">
        <w:rPr>
          <w:sz w:val="24"/>
          <w:szCs w:val="24"/>
        </w:rPr>
        <w:t xml:space="preserve">and </w:t>
      </w:r>
      <w:r w:rsidR="00E07C8C">
        <w:rPr>
          <w:sz w:val="24"/>
          <w:szCs w:val="24"/>
        </w:rPr>
        <w:t xml:space="preserve">checked to ensure all columns are present. </w:t>
      </w:r>
    </w:p>
    <w:p w14:paraId="3F2F02CE" w14:textId="16B233A7" w:rsidR="00C8377F" w:rsidRDefault="002A428B" w:rsidP="00C8377F">
      <w:pPr>
        <w:pStyle w:val="ListParagraph"/>
        <w:rPr>
          <w:sz w:val="24"/>
          <w:szCs w:val="24"/>
        </w:rPr>
      </w:pPr>
      <w:r w:rsidRPr="002A428B">
        <w:rPr>
          <w:noProof/>
        </w:rPr>
        <w:t xml:space="preserve"> </w:t>
      </w:r>
      <w:r w:rsidRPr="002A428B">
        <w:rPr>
          <w:noProof/>
          <w:sz w:val="24"/>
          <w:szCs w:val="24"/>
        </w:rPr>
        <w:drawing>
          <wp:inline distT="0" distB="0" distL="0" distR="0" wp14:anchorId="560DEB4D" wp14:editId="7A36BD5E">
            <wp:extent cx="5029200" cy="656590"/>
            <wp:effectExtent l="0" t="0" r="0" b="0"/>
            <wp:docPr id="1406113480"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113480" name="Picture 1" descr="A close up of text&#10;&#10;Description automatically generated"/>
                    <pic:cNvPicPr/>
                  </pic:nvPicPr>
                  <pic:blipFill>
                    <a:blip r:embed="rId21"/>
                    <a:stretch>
                      <a:fillRect/>
                    </a:stretch>
                  </pic:blipFill>
                  <pic:spPr>
                    <a:xfrm>
                      <a:off x="0" y="0"/>
                      <a:ext cx="5029200" cy="656590"/>
                    </a:xfrm>
                    <a:prstGeom prst="rect">
                      <a:avLst/>
                    </a:prstGeom>
                  </pic:spPr>
                </pic:pic>
              </a:graphicData>
            </a:graphic>
          </wp:inline>
        </w:drawing>
      </w:r>
    </w:p>
    <w:p w14:paraId="0CA22D8E" w14:textId="77777777" w:rsidR="00C8377F" w:rsidRDefault="00C8377F" w:rsidP="00C8377F">
      <w:pPr>
        <w:pStyle w:val="ListParagraph"/>
        <w:rPr>
          <w:sz w:val="24"/>
          <w:szCs w:val="24"/>
        </w:rPr>
      </w:pPr>
    </w:p>
    <w:p w14:paraId="348EB8E6" w14:textId="2679E81C" w:rsidR="00BA6AE8" w:rsidRPr="00BA6AE8" w:rsidRDefault="00C8377F" w:rsidP="00BA6AE8">
      <w:pPr>
        <w:pStyle w:val="ListParagraph"/>
        <w:numPr>
          <w:ilvl w:val="0"/>
          <w:numId w:val="11"/>
        </w:numPr>
        <w:rPr>
          <w:sz w:val="24"/>
          <w:szCs w:val="24"/>
        </w:rPr>
      </w:pPr>
      <w:r>
        <w:rPr>
          <w:sz w:val="24"/>
          <w:szCs w:val="24"/>
        </w:rPr>
        <w:t>Data is ma</w:t>
      </w:r>
      <w:r w:rsidR="00BA6AE8">
        <w:rPr>
          <w:sz w:val="24"/>
          <w:szCs w:val="24"/>
        </w:rPr>
        <w:t>nipulated to create a tidy output</w:t>
      </w:r>
      <w:r w:rsidR="004F0B3E">
        <w:rPr>
          <w:sz w:val="24"/>
          <w:szCs w:val="24"/>
        </w:rPr>
        <w:t xml:space="preserve"> and make the data usable to determine priority rankings. </w:t>
      </w:r>
    </w:p>
    <w:p w14:paraId="6A8B9381" w14:textId="75AFC0F2" w:rsidR="007E62AE" w:rsidRDefault="00E07C8C" w:rsidP="00E86AE5">
      <w:pPr>
        <w:pStyle w:val="ListParagraph"/>
        <w:rPr>
          <w:sz w:val="24"/>
          <w:szCs w:val="24"/>
        </w:rPr>
      </w:pPr>
      <w:r w:rsidRPr="00E07C8C">
        <w:rPr>
          <w:noProof/>
          <w:sz w:val="24"/>
          <w:szCs w:val="24"/>
        </w:rPr>
        <w:drawing>
          <wp:inline distT="0" distB="0" distL="0" distR="0" wp14:anchorId="1721DA8F" wp14:editId="61B8DBB1">
            <wp:extent cx="5029200" cy="2272274"/>
            <wp:effectExtent l="0" t="0" r="0" b="0"/>
            <wp:docPr id="131054377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543770" name="Picture 1" descr="A screenshot of a computer code&#10;&#10;Description automatically generated"/>
                    <pic:cNvPicPr/>
                  </pic:nvPicPr>
                  <pic:blipFill>
                    <a:blip r:embed="rId22"/>
                    <a:stretch>
                      <a:fillRect/>
                    </a:stretch>
                  </pic:blipFill>
                  <pic:spPr>
                    <a:xfrm>
                      <a:off x="0" y="0"/>
                      <a:ext cx="5029200" cy="2272274"/>
                    </a:xfrm>
                    <a:prstGeom prst="rect">
                      <a:avLst/>
                    </a:prstGeom>
                  </pic:spPr>
                </pic:pic>
              </a:graphicData>
            </a:graphic>
          </wp:inline>
        </w:drawing>
      </w:r>
    </w:p>
    <w:p w14:paraId="63BDA3F2" w14:textId="2032F00D" w:rsidR="00AE7266" w:rsidRPr="00AE7266" w:rsidRDefault="00AE7266" w:rsidP="004F0B3E">
      <w:pPr>
        <w:pStyle w:val="ListParagraph"/>
      </w:pPr>
    </w:p>
    <w:p w14:paraId="671D52D2" w14:textId="4CDA39D9" w:rsidR="003D0A78" w:rsidRDefault="00042D91" w:rsidP="003D0A78">
      <w:pPr>
        <w:pStyle w:val="ListParagraph"/>
        <w:numPr>
          <w:ilvl w:val="0"/>
          <w:numId w:val="11"/>
        </w:numPr>
        <w:rPr>
          <w:sz w:val="24"/>
          <w:szCs w:val="24"/>
        </w:rPr>
      </w:pPr>
      <w:r>
        <w:rPr>
          <w:sz w:val="24"/>
          <w:szCs w:val="24"/>
        </w:rPr>
        <w:t xml:space="preserve">Create functions to </w:t>
      </w:r>
      <w:r w:rsidR="004C1704">
        <w:rPr>
          <w:sz w:val="24"/>
          <w:szCs w:val="24"/>
        </w:rPr>
        <w:t xml:space="preserve">identify priority points </w:t>
      </w:r>
      <w:r w:rsidR="00C55ADA">
        <w:rPr>
          <w:sz w:val="24"/>
          <w:szCs w:val="24"/>
        </w:rPr>
        <w:t xml:space="preserve">for physical and ecological criteria. Each category has an individual function to </w:t>
      </w:r>
      <w:r w:rsidR="00610A4C">
        <w:rPr>
          <w:sz w:val="24"/>
          <w:szCs w:val="24"/>
        </w:rPr>
        <w:t>determine priority.</w:t>
      </w:r>
    </w:p>
    <w:p w14:paraId="3433B9D8" w14:textId="0D50BD0D" w:rsidR="00042D91" w:rsidRDefault="00095C34" w:rsidP="00042D91">
      <w:pPr>
        <w:pStyle w:val="ListParagraph"/>
        <w:rPr>
          <w:sz w:val="24"/>
          <w:szCs w:val="24"/>
        </w:rPr>
      </w:pPr>
      <w:r w:rsidRPr="00095C34">
        <w:rPr>
          <w:noProof/>
          <w:sz w:val="24"/>
          <w:szCs w:val="24"/>
        </w:rPr>
        <w:drawing>
          <wp:inline distT="0" distB="0" distL="0" distR="0" wp14:anchorId="6D71521E" wp14:editId="0ABD5110">
            <wp:extent cx="5029200" cy="1283091"/>
            <wp:effectExtent l="0" t="0" r="0" b="0"/>
            <wp:docPr id="47130891"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30891" name="Picture 1" descr="A computer screen shot of a code&#10;&#10;Description automatically generated"/>
                    <pic:cNvPicPr/>
                  </pic:nvPicPr>
                  <pic:blipFill>
                    <a:blip r:embed="rId23"/>
                    <a:stretch>
                      <a:fillRect/>
                    </a:stretch>
                  </pic:blipFill>
                  <pic:spPr>
                    <a:xfrm>
                      <a:off x="0" y="0"/>
                      <a:ext cx="5029200" cy="1283091"/>
                    </a:xfrm>
                    <a:prstGeom prst="rect">
                      <a:avLst/>
                    </a:prstGeom>
                  </pic:spPr>
                </pic:pic>
              </a:graphicData>
            </a:graphic>
          </wp:inline>
        </w:drawing>
      </w:r>
    </w:p>
    <w:p w14:paraId="6ED67A35" w14:textId="77777777" w:rsidR="00C55ADA" w:rsidRPr="00AE7266" w:rsidRDefault="00C55ADA" w:rsidP="00E86AE5">
      <w:pPr>
        <w:pStyle w:val="ListParagraph"/>
        <w:rPr>
          <w:sz w:val="24"/>
          <w:szCs w:val="24"/>
        </w:rPr>
      </w:pPr>
    </w:p>
    <w:p w14:paraId="7788895E" w14:textId="7FF1953A" w:rsidR="00612CEE" w:rsidRDefault="00202C68" w:rsidP="00612CEE">
      <w:pPr>
        <w:pStyle w:val="ListParagraph"/>
        <w:numPr>
          <w:ilvl w:val="0"/>
          <w:numId w:val="11"/>
        </w:numPr>
        <w:rPr>
          <w:sz w:val="24"/>
          <w:szCs w:val="24"/>
        </w:rPr>
      </w:pPr>
      <w:r>
        <w:rPr>
          <w:sz w:val="24"/>
          <w:szCs w:val="24"/>
        </w:rPr>
        <w:t xml:space="preserve">The priority point functions are </w:t>
      </w:r>
      <w:r w:rsidR="006F471E">
        <w:rPr>
          <w:sz w:val="24"/>
          <w:szCs w:val="24"/>
        </w:rPr>
        <w:t xml:space="preserve">applied to the master dataset to determine the physical and ecological priority for each crossing. The two </w:t>
      </w:r>
      <w:r w:rsidR="00EA46BB">
        <w:rPr>
          <w:sz w:val="24"/>
          <w:szCs w:val="24"/>
        </w:rPr>
        <w:t xml:space="preserve">are summed to create a total priority score. </w:t>
      </w:r>
    </w:p>
    <w:p w14:paraId="67610FF5" w14:textId="08D83BA8" w:rsidR="006F489A" w:rsidRPr="00E86AE5" w:rsidRDefault="00202C68" w:rsidP="00E86AE5">
      <w:pPr>
        <w:pStyle w:val="ListParagraph"/>
        <w:rPr>
          <w:sz w:val="24"/>
          <w:szCs w:val="24"/>
        </w:rPr>
      </w:pPr>
      <w:r w:rsidRPr="00202C68">
        <w:rPr>
          <w:noProof/>
          <w:sz w:val="24"/>
          <w:szCs w:val="24"/>
        </w:rPr>
        <w:lastRenderedPageBreak/>
        <w:drawing>
          <wp:inline distT="0" distB="0" distL="0" distR="0" wp14:anchorId="7375EFED" wp14:editId="071A59C6">
            <wp:extent cx="5029200" cy="1471148"/>
            <wp:effectExtent l="0" t="0" r="0" b="0"/>
            <wp:docPr id="70096933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969336" name="Picture 1" descr="A screenshot of a computer code&#10;&#10;Description automatically generated"/>
                    <pic:cNvPicPr/>
                  </pic:nvPicPr>
                  <pic:blipFill>
                    <a:blip r:embed="rId24"/>
                    <a:stretch>
                      <a:fillRect/>
                    </a:stretch>
                  </pic:blipFill>
                  <pic:spPr>
                    <a:xfrm>
                      <a:off x="0" y="0"/>
                      <a:ext cx="5029200" cy="1471148"/>
                    </a:xfrm>
                    <a:prstGeom prst="rect">
                      <a:avLst/>
                    </a:prstGeom>
                  </pic:spPr>
                </pic:pic>
              </a:graphicData>
            </a:graphic>
          </wp:inline>
        </w:drawing>
      </w:r>
    </w:p>
    <w:p w14:paraId="4A2DE9F3" w14:textId="6F41F7FC" w:rsidR="00BA6AE8" w:rsidRPr="00BA6AE8" w:rsidRDefault="00C94D71" w:rsidP="00BA6AE8">
      <w:pPr>
        <w:rPr>
          <w:sz w:val="24"/>
          <w:szCs w:val="24"/>
        </w:rPr>
      </w:pPr>
      <w:r>
        <w:rPr>
          <w:sz w:val="24"/>
          <w:szCs w:val="24"/>
        </w:rPr>
        <w:t>Finally, t</w:t>
      </w:r>
      <w:r w:rsidR="00BA6AE8">
        <w:rPr>
          <w:sz w:val="24"/>
          <w:szCs w:val="24"/>
        </w:rPr>
        <w:t xml:space="preserve">he new master sheet is </w:t>
      </w:r>
      <w:r>
        <w:rPr>
          <w:sz w:val="24"/>
          <w:szCs w:val="24"/>
        </w:rPr>
        <w:t xml:space="preserve">saved in the </w:t>
      </w:r>
      <w:r w:rsidR="00BA6AE8">
        <w:rPr>
          <w:sz w:val="24"/>
          <w:szCs w:val="24"/>
        </w:rPr>
        <w:t>outpu</w:t>
      </w:r>
      <w:r>
        <w:rPr>
          <w:sz w:val="24"/>
          <w:szCs w:val="24"/>
        </w:rPr>
        <w:t>t</w:t>
      </w:r>
      <w:r w:rsidR="00BA6AE8">
        <w:rPr>
          <w:sz w:val="24"/>
          <w:szCs w:val="24"/>
        </w:rPr>
        <w:t xml:space="preserve"> folder directory as a</w:t>
      </w:r>
      <w:r>
        <w:rPr>
          <w:sz w:val="24"/>
          <w:szCs w:val="24"/>
        </w:rPr>
        <w:t xml:space="preserve"> </w:t>
      </w:r>
      <w:r w:rsidR="00BA6AE8" w:rsidRPr="00BA6AE8">
        <w:rPr>
          <w:sz w:val="24"/>
          <w:szCs w:val="24"/>
        </w:rPr>
        <w:t>Microsoft Excel Open XML Spreadshee</w:t>
      </w:r>
      <w:r w:rsidR="00BA6AE8">
        <w:rPr>
          <w:sz w:val="24"/>
          <w:szCs w:val="24"/>
        </w:rPr>
        <w:t>t file</w:t>
      </w:r>
      <w:r>
        <w:rPr>
          <w:sz w:val="24"/>
          <w:szCs w:val="24"/>
        </w:rPr>
        <w:t xml:space="preserve"> (.xlsx)</w:t>
      </w:r>
      <w:r w:rsidR="00BA6AE8">
        <w:rPr>
          <w:sz w:val="24"/>
          <w:szCs w:val="24"/>
        </w:rPr>
        <w:t xml:space="preserve">. The naming structure is </w:t>
      </w:r>
      <w:r w:rsidR="00612CEE">
        <w:rPr>
          <w:sz w:val="24"/>
          <w:szCs w:val="24"/>
        </w:rPr>
        <w:t>‘</w:t>
      </w:r>
      <w:r w:rsidR="00BA6AE8">
        <w:rPr>
          <w:sz w:val="24"/>
          <w:szCs w:val="24"/>
        </w:rPr>
        <w:t>CombinedData_</w:t>
      </w:r>
      <w:r w:rsidR="00612CEE">
        <w:rPr>
          <w:sz w:val="24"/>
          <w:szCs w:val="24"/>
        </w:rPr>
        <w:t>’</w:t>
      </w:r>
      <w:r w:rsidR="00BA6AE8">
        <w:rPr>
          <w:sz w:val="24"/>
          <w:szCs w:val="24"/>
        </w:rPr>
        <w:t xml:space="preserve">+ the date the code is </w:t>
      </w:r>
      <w:r>
        <w:rPr>
          <w:sz w:val="24"/>
          <w:szCs w:val="24"/>
        </w:rPr>
        <w:t>produced</w:t>
      </w:r>
      <w:r w:rsidR="00190FA1">
        <w:rPr>
          <w:sz w:val="24"/>
          <w:szCs w:val="24"/>
        </w:rPr>
        <w:t xml:space="preserve"> (</w:t>
      </w:r>
      <w:r w:rsidR="00AF5F5E" w:rsidRPr="00AF5F5E">
        <w:rPr>
          <w:sz w:val="24"/>
          <w:szCs w:val="24"/>
        </w:rPr>
        <w:t>MMDDYYYY</w:t>
      </w:r>
      <w:r w:rsidR="00190FA1">
        <w:rPr>
          <w:sz w:val="24"/>
          <w:szCs w:val="24"/>
        </w:rPr>
        <w:t>)</w:t>
      </w:r>
      <w:r w:rsidR="00BA6AE8">
        <w:rPr>
          <w:sz w:val="24"/>
          <w:szCs w:val="24"/>
        </w:rPr>
        <w:t xml:space="preserve">. </w:t>
      </w:r>
    </w:p>
    <w:p w14:paraId="0EA2AB64" w14:textId="77777777" w:rsidR="00E2374B" w:rsidRDefault="00E2374B" w:rsidP="00E2374B">
      <w:pPr>
        <w:pStyle w:val="Heading3"/>
      </w:pPr>
      <w:bookmarkStart w:id="12" w:name="_Toc181165496"/>
      <w:r>
        <w:t>ASSUMPTIONS</w:t>
      </w:r>
      <w:bookmarkEnd w:id="12"/>
    </w:p>
    <w:p w14:paraId="1195DD7E" w14:textId="6C67DA83" w:rsidR="00E2374B" w:rsidRPr="003B1D22" w:rsidRDefault="00E2374B" w:rsidP="00E2374B">
      <w:pPr>
        <w:rPr>
          <w:sz w:val="24"/>
          <w:szCs w:val="24"/>
        </w:rPr>
      </w:pPr>
      <w:r>
        <w:rPr>
          <w:sz w:val="24"/>
          <w:szCs w:val="24"/>
        </w:rPr>
        <w:t xml:space="preserve">The </w:t>
      </w:r>
      <w:r w:rsidR="00C94D71">
        <w:rPr>
          <w:sz w:val="24"/>
          <w:szCs w:val="24"/>
        </w:rPr>
        <w:t>script described above</w:t>
      </w:r>
      <w:r>
        <w:rPr>
          <w:sz w:val="24"/>
          <w:szCs w:val="24"/>
        </w:rPr>
        <w:t xml:space="preserve"> makes several </w:t>
      </w:r>
      <w:r w:rsidRPr="003B1D22">
        <w:rPr>
          <w:sz w:val="24"/>
          <w:szCs w:val="24"/>
        </w:rPr>
        <w:t>assumptions</w:t>
      </w:r>
      <w:r>
        <w:rPr>
          <w:sz w:val="24"/>
          <w:szCs w:val="24"/>
        </w:rPr>
        <w:t xml:space="preserve">. First, </w:t>
      </w:r>
      <w:r w:rsidRPr="003B1D22">
        <w:rPr>
          <w:sz w:val="24"/>
          <w:szCs w:val="24"/>
        </w:rPr>
        <w:t xml:space="preserve">it is assumed that the relative path is correctly specified and accurately points to the desired file or directory. This requires that the file structure and naming conventions remain consistent across the various data sets. </w:t>
      </w:r>
    </w:p>
    <w:p w14:paraId="3D5EED29" w14:textId="12FBFC1C" w:rsidR="00E2374B" w:rsidRPr="003B1D22" w:rsidRDefault="00E2374B" w:rsidP="00E2374B">
      <w:pPr>
        <w:rPr>
          <w:sz w:val="24"/>
          <w:szCs w:val="24"/>
        </w:rPr>
      </w:pPr>
      <w:r w:rsidRPr="003B1D22">
        <w:rPr>
          <w:sz w:val="24"/>
          <w:szCs w:val="24"/>
        </w:rPr>
        <w:t xml:space="preserve">Another assumption is that the </w:t>
      </w:r>
      <w:r>
        <w:rPr>
          <w:sz w:val="24"/>
          <w:szCs w:val="24"/>
        </w:rPr>
        <w:t xml:space="preserve">combined </w:t>
      </w:r>
      <w:r w:rsidRPr="003B1D22">
        <w:rPr>
          <w:sz w:val="24"/>
          <w:szCs w:val="24"/>
        </w:rPr>
        <w:t xml:space="preserve">data sets are compatible </w:t>
      </w:r>
      <w:r>
        <w:rPr>
          <w:sz w:val="24"/>
          <w:szCs w:val="24"/>
        </w:rPr>
        <w:t>r</w:t>
      </w:r>
      <w:r w:rsidRPr="003B1D22">
        <w:rPr>
          <w:sz w:val="24"/>
          <w:szCs w:val="24"/>
        </w:rPr>
        <w:t>e</w:t>
      </w:r>
      <w:r>
        <w:rPr>
          <w:sz w:val="24"/>
          <w:szCs w:val="24"/>
        </w:rPr>
        <w:t>ga</w:t>
      </w:r>
      <w:r w:rsidRPr="003B1D22">
        <w:rPr>
          <w:sz w:val="24"/>
          <w:szCs w:val="24"/>
        </w:rPr>
        <w:t>r</w:t>
      </w:r>
      <w:r>
        <w:rPr>
          <w:sz w:val="24"/>
          <w:szCs w:val="24"/>
        </w:rPr>
        <w:t>ding</w:t>
      </w:r>
      <w:r w:rsidRPr="003B1D22">
        <w:rPr>
          <w:sz w:val="24"/>
          <w:szCs w:val="24"/>
        </w:rPr>
        <w:t xml:space="preserve"> their structure, variables, and data types. Failure to ensure compatibility can lead to errors or unexpected results when merg</w:t>
      </w:r>
      <w:r>
        <w:rPr>
          <w:sz w:val="24"/>
          <w:szCs w:val="24"/>
        </w:rPr>
        <w:t>ing</w:t>
      </w:r>
      <w:r w:rsidRPr="003B1D22">
        <w:rPr>
          <w:sz w:val="24"/>
          <w:szCs w:val="24"/>
        </w:rPr>
        <w:t xml:space="preserve"> or manipulat</w:t>
      </w:r>
      <w:r>
        <w:rPr>
          <w:sz w:val="24"/>
          <w:szCs w:val="24"/>
        </w:rPr>
        <w:t>ing</w:t>
      </w:r>
      <w:r w:rsidRPr="003B1D22">
        <w:rPr>
          <w:sz w:val="24"/>
          <w:szCs w:val="24"/>
        </w:rPr>
        <w:t xml:space="preserve"> the data</w:t>
      </w:r>
      <w:r>
        <w:rPr>
          <w:sz w:val="24"/>
          <w:szCs w:val="24"/>
        </w:rPr>
        <w:t>.</w:t>
      </w:r>
      <w:r w:rsidR="005753C8">
        <w:rPr>
          <w:sz w:val="24"/>
          <w:szCs w:val="24"/>
        </w:rPr>
        <w:t xml:space="preserve"> Specifically, if the number</w:t>
      </w:r>
      <w:r w:rsidR="005D2452">
        <w:rPr>
          <w:sz w:val="24"/>
          <w:szCs w:val="24"/>
        </w:rPr>
        <w:t>/order</w:t>
      </w:r>
      <w:r w:rsidR="005753C8">
        <w:rPr>
          <w:sz w:val="24"/>
          <w:szCs w:val="24"/>
        </w:rPr>
        <w:t xml:space="preserve"> of columns are changed </w:t>
      </w:r>
      <w:r w:rsidR="005D2452">
        <w:rPr>
          <w:sz w:val="24"/>
          <w:szCs w:val="24"/>
        </w:rPr>
        <w:t>in a sub-dataset or columns are added or removed, the code will need to be updated at step 2.</w:t>
      </w:r>
    </w:p>
    <w:p w14:paraId="7DBD152F" w14:textId="7E29FFE4" w:rsidR="00E2374B" w:rsidRDefault="00E2374B" w:rsidP="00E2374B">
      <w:pPr>
        <w:rPr>
          <w:sz w:val="24"/>
          <w:szCs w:val="24"/>
        </w:rPr>
      </w:pPr>
      <w:r w:rsidRPr="003B1D22">
        <w:rPr>
          <w:sz w:val="24"/>
          <w:szCs w:val="24"/>
        </w:rPr>
        <w:t>Finally, us</w:t>
      </w:r>
      <w:r>
        <w:rPr>
          <w:sz w:val="24"/>
          <w:szCs w:val="24"/>
        </w:rPr>
        <w:t>ing</w:t>
      </w:r>
      <w:r w:rsidRPr="003B1D22">
        <w:rPr>
          <w:sz w:val="24"/>
          <w:szCs w:val="24"/>
        </w:rPr>
        <w:t xml:space="preserve"> relative paths assumes that the data sets will remain in the </w:t>
      </w:r>
      <w:r>
        <w:rPr>
          <w:sz w:val="24"/>
          <w:szCs w:val="24"/>
        </w:rPr>
        <w:t>ex</w:t>
      </w:r>
      <w:r w:rsidRPr="003B1D22">
        <w:rPr>
          <w:sz w:val="24"/>
          <w:szCs w:val="24"/>
        </w:rPr>
        <w:t>a</w:t>
      </w:r>
      <w:r>
        <w:rPr>
          <w:sz w:val="24"/>
          <w:szCs w:val="24"/>
        </w:rPr>
        <w:t>ct</w:t>
      </w:r>
      <w:r w:rsidRPr="003B1D22">
        <w:rPr>
          <w:sz w:val="24"/>
          <w:szCs w:val="24"/>
        </w:rPr>
        <w:t xml:space="preserve"> relative location on the file system</w:t>
      </w:r>
      <w:r w:rsidR="005D2452">
        <w:rPr>
          <w:sz w:val="24"/>
          <w:szCs w:val="24"/>
        </w:rPr>
        <w:t xml:space="preserve"> (i.e. the main code exists in a folder with</w:t>
      </w:r>
      <w:r w:rsidR="005D4B4E">
        <w:rPr>
          <w:sz w:val="24"/>
          <w:szCs w:val="24"/>
        </w:rPr>
        <w:t xml:space="preserve"> the sub-datasets </w:t>
      </w:r>
      <w:r w:rsidR="002C6F82">
        <w:rPr>
          <w:sz w:val="24"/>
          <w:szCs w:val="24"/>
        </w:rPr>
        <w:t>stored in a separate folder labeled “Formatted Data”)</w:t>
      </w:r>
      <w:r w:rsidRPr="003B1D22">
        <w:rPr>
          <w:sz w:val="24"/>
          <w:szCs w:val="24"/>
        </w:rPr>
        <w:t xml:space="preserve">. Any </w:t>
      </w:r>
      <w:r w:rsidRPr="004D12E8">
        <w:rPr>
          <w:sz w:val="24"/>
          <w:szCs w:val="24"/>
        </w:rPr>
        <w:t>file structure or folder hierarchy changes </w:t>
      </w:r>
      <w:r w:rsidRPr="003B1D22">
        <w:rPr>
          <w:sz w:val="24"/>
          <w:szCs w:val="24"/>
        </w:rPr>
        <w:t>could break the relative path references and prevent successful data retrieva</w:t>
      </w:r>
      <w:r>
        <w:rPr>
          <w:sz w:val="24"/>
          <w:szCs w:val="24"/>
        </w:rPr>
        <w:t>l.</w:t>
      </w:r>
    </w:p>
    <w:p w14:paraId="59E29D5D" w14:textId="77777777" w:rsidR="00E2374B" w:rsidRPr="003B1D22" w:rsidRDefault="00E2374B" w:rsidP="00E2374B">
      <w:pPr>
        <w:pStyle w:val="Heading3"/>
      </w:pPr>
      <w:bookmarkStart w:id="13" w:name="_Toc181165497"/>
      <w:r>
        <w:t>TROUBLESHOOTING</w:t>
      </w:r>
      <w:bookmarkEnd w:id="13"/>
    </w:p>
    <w:p w14:paraId="349CA4D7" w14:textId="12FA47DD" w:rsidR="00750D61" w:rsidRDefault="00E2374B" w:rsidP="00E2374B">
      <w:pPr>
        <w:rPr>
          <w:sz w:val="24"/>
          <w:szCs w:val="24"/>
        </w:rPr>
      </w:pPr>
      <w:r w:rsidRPr="1130DA2A">
        <w:rPr>
          <w:sz w:val="24"/>
          <w:szCs w:val="24"/>
        </w:rPr>
        <w:t xml:space="preserve">Failure to set the working directory correctly can result in R being unable to locate the necessary files. </w:t>
      </w:r>
      <w:r w:rsidR="00B046D3" w:rsidRPr="1130DA2A">
        <w:rPr>
          <w:sz w:val="24"/>
          <w:szCs w:val="24"/>
        </w:rPr>
        <w:t>In order to resolve this, set directory names exactly as listed in the beginning of the script.</w:t>
      </w:r>
      <w:r w:rsidR="00F80F61" w:rsidRPr="1130DA2A">
        <w:rPr>
          <w:sz w:val="24"/>
          <w:szCs w:val="24"/>
        </w:rPr>
        <w:t xml:space="preserve"> Also, ensure that the sub-datasets have consistent column naming as they had previously.</w:t>
      </w:r>
    </w:p>
    <w:p w14:paraId="4A26CA93" w14:textId="77777777" w:rsidR="00750D61" w:rsidRDefault="00750D61" w:rsidP="00E2374B">
      <w:pPr>
        <w:rPr>
          <w:sz w:val="24"/>
          <w:szCs w:val="24"/>
        </w:rPr>
      </w:pPr>
    </w:p>
    <w:p w14:paraId="55B897FF" w14:textId="5E7DD6BA" w:rsidR="00BC4BF8" w:rsidRPr="00E2374B" w:rsidRDefault="00BC4BF8" w:rsidP="003A0DFF">
      <w:pPr>
        <w:pStyle w:val="Heading1"/>
      </w:pPr>
      <w:bookmarkStart w:id="14" w:name="_Toc181165498"/>
      <w:r>
        <w:t>COMBINEDDATA SHEET</w:t>
      </w:r>
      <w:bookmarkEnd w:id="14"/>
    </w:p>
    <w:p w14:paraId="3A5E30AA" w14:textId="1C72903C" w:rsidR="00F33ACC" w:rsidRDefault="00F33ACC" w:rsidP="006D24DD">
      <w:pPr>
        <w:pStyle w:val="Heading2"/>
      </w:pPr>
      <w:bookmarkStart w:id="15" w:name="_Toc181165499"/>
      <w:r>
        <w:t>SPREADSHEET</w:t>
      </w:r>
      <w:bookmarkEnd w:id="15"/>
    </w:p>
    <w:p w14:paraId="6386E193" w14:textId="4EDE0A90" w:rsidR="004B3345" w:rsidRDefault="00F33ACC" w:rsidP="286A1262">
      <w:pPr>
        <w:rPr>
          <w:sz w:val="24"/>
          <w:szCs w:val="24"/>
        </w:rPr>
        <w:sectPr w:rsidR="004B3345" w:rsidSect="00114EEB">
          <w:footerReference w:type="default" r:id="rId25"/>
          <w:pgSz w:w="12240" w:h="15840"/>
          <w:pgMar w:top="1440" w:right="1440" w:bottom="1440" w:left="1440" w:header="720" w:footer="720" w:gutter="0"/>
          <w:pgNumType w:start="0"/>
          <w:cols w:space="720"/>
          <w:titlePg/>
          <w:docGrid w:linePitch="360"/>
        </w:sectPr>
      </w:pPr>
      <w:r w:rsidRPr="286A1262">
        <w:rPr>
          <w:sz w:val="24"/>
          <w:szCs w:val="24"/>
        </w:rPr>
        <w:lastRenderedPageBreak/>
        <w:t xml:space="preserve">The </w:t>
      </w:r>
      <w:r w:rsidRPr="286A1262">
        <w:rPr>
          <w:i/>
          <w:iCs/>
          <w:sz w:val="24"/>
          <w:szCs w:val="24"/>
        </w:rPr>
        <w:t>CombinedData</w:t>
      </w:r>
      <w:r w:rsidRPr="286A1262">
        <w:rPr>
          <w:sz w:val="24"/>
          <w:szCs w:val="24"/>
        </w:rPr>
        <w:t xml:space="preserve"> </w:t>
      </w:r>
      <w:r w:rsidR="00E2374B" w:rsidRPr="286A1262">
        <w:rPr>
          <w:sz w:val="24"/>
          <w:szCs w:val="24"/>
        </w:rPr>
        <w:t>s</w:t>
      </w:r>
      <w:r w:rsidRPr="286A1262">
        <w:rPr>
          <w:sz w:val="24"/>
          <w:szCs w:val="24"/>
        </w:rPr>
        <w:t>preadsheet</w:t>
      </w:r>
      <w:r w:rsidR="00E2374B" w:rsidRPr="286A1262">
        <w:rPr>
          <w:sz w:val="24"/>
          <w:szCs w:val="24"/>
        </w:rPr>
        <w:t xml:space="preserve"> </w:t>
      </w:r>
      <w:r w:rsidR="004B3345" w:rsidRPr="286A1262">
        <w:rPr>
          <w:sz w:val="24"/>
          <w:szCs w:val="24"/>
        </w:rPr>
        <w:t>is a</w:t>
      </w:r>
      <w:r w:rsidR="00612CEE" w:rsidRPr="286A1262">
        <w:rPr>
          <w:sz w:val="24"/>
          <w:szCs w:val="24"/>
        </w:rPr>
        <w:t xml:space="preserve"> .xlsx</w:t>
      </w:r>
      <w:r w:rsidR="00BC4BF8" w:rsidRPr="286A1262">
        <w:rPr>
          <w:sz w:val="24"/>
          <w:szCs w:val="24"/>
        </w:rPr>
        <w:t xml:space="preserve"> </w:t>
      </w:r>
      <w:r w:rsidR="004B3345" w:rsidRPr="286A1262">
        <w:rPr>
          <w:sz w:val="24"/>
          <w:szCs w:val="24"/>
        </w:rPr>
        <w:t>(</w:t>
      </w:r>
      <w:r w:rsidR="00612CEE" w:rsidRPr="286A1262">
        <w:rPr>
          <w:sz w:val="24"/>
          <w:szCs w:val="24"/>
        </w:rPr>
        <w:t>Microsoft Excel Open XML Spreadsheet</w:t>
      </w:r>
      <w:r w:rsidR="004B3345" w:rsidRPr="286A1262">
        <w:rPr>
          <w:sz w:val="24"/>
          <w:szCs w:val="24"/>
        </w:rPr>
        <w:t xml:space="preserve">) file. </w:t>
      </w:r>
      <w:r w:rsidR="00612CEE" w:rsidRPr="286A1262">
        <w:rPr>
          <w:sz w:val="24"/>
          <w:szCs w:val="24"/>
        </w:rPr>
        <w:t>This spreadsheet contains the following attributes</w:t>
      </w:r>
      <w:r w:rsidR="004B3345" w:rsidRPr="286A1262">
        <w:rPr>
          <w:sz w:val="24"/>
          <w:szCs w:val="24"/>
        </w:rPr>
        <w:t xml:space="preserve"> as columns</w:t>
      </w:r>
      <w:r w:rsidR="00612CEE" w:rsidRPr="286A1262">
        <w:rPr>
          <w:sz w:val="24"/>
          <w:szCs w:val="24"/>
        </w:rPr>
        <w:t>:</w:t>
      </w:r>
    </w:p>
    <w:p w14:paraId="4589F4C7" w14:textId="3ADE8DE4" w:rsidR="00A12D4A" w:rsidRPr="00A12D4A" w:rsidRDefault="00A12D4A" w:rsidP="00A12D4A">
      <w:pPr>
        <w:pStyle w:val="ListParagraph"/>
        <w:numPr>
          <w:ilvl w:val="0"/>
          <w:numId w:val="15"/>
        </w:numPr>
        <w:rPr>
          <w:sz w:val="24"/>
          <w:szCs w:val="24"/>
        </w:rPr>
      </w:pPr>
      <w:r w:rsidRPr="00A12D4A">
        <w:rPr>
          <w:sz w:val="24"/>
          <w:szCs w:val="24"/>
        </w:rPr>
        <w:t>Latitude</w:t>
      </w:r>
    </w:p>
    <w:p w14:paraId="5880621D" w14:textId="77777777" w:rsidR="00A12D4A" w:rsidRDefault="00A12D4A" w:rsidP="00A12D4A">
      <w:pPr>
        <w:pStyle w:val="ListParagraph"/>
        <w:numPr>
          <w:ilvl w:val="0"/>
          <w:numId w:val="15"/>
        </w:numPr>
        <w:rPr>
          <w:sz w:val="24"/>
          <w:szCs w:val="24"/>
        </w:rPr>
      </w:pPr>
      <w:r w:rsidRPr="00A12D4A">
        <w:rPr>
          <w:sz w:val="24"/>
          <w:szCs w:val="24"/>
        </w:rPr>
        <w:t>Longitude</w:t>
      </w:r>
    </w:p>
    <w:p w14:paraId="606F2360" w14:textId="5513EFAC" w:rsidR="003756EE" w:rsidRPr="00A12D4A" w:rsidRDefault="003756EE" w:rsidP="00A12D4A">
      <w:pPr>
        <w:pStyle w:val="ListParagraph"/>
        <w:numPr>
          <w:ilvl w:val="0"/>
          <w:numId w:val="15"/>
        </w:numPr>
        <w:rPr>
          <w:sz w:val="24"/>
          <w:szCs w:val="24"/>
        </w:rPr>
      </w:pPr>
      <w:r>
        <w:rPr>
          <w:sz w:val="24"/>
          <w:szCs w:val="24"/>
        </w:rPr>
        <w:t>Priority Total</w:t>
      </w:r>
    </w:p>
    <w:p w14:paraId="5040DAFC" w14:textId="40B353DF" w:rsidR="00A12D4A" w:rsidRPr="00A12D4A" w:rsidRDefault="00A12D4A" w:rsidP="00A12D4A">
      <w:pPr>
        <w:pStyle w:val="ListParagraph"/>
        <w:numPr>
          <w:ilvl w:val="0"/>
          <w:numId w:val="15"/>
        </w:numPr>
        <w:rPr>
          <w:sz w:val="24"/>
          <w:szCs w:val="24"/>
        </w:rPr>
      </w:pPr>
      <w:r w:rsidRPr="00A12D4A">
        <w:rPr>
          <w:sz w:val="24"/>
          <w:szCs w:val="24"/>
        </w:rPr>
        <w:t>Priority</w:t>
      </w:r>
      <w:r w:rsidR="003756EE">
        <w:rPr>
          <w:sz w:val="24"/>
          <w:szCs w:val="24"/>
        </w:rPr>
        <w:t xml:space="preserve"> </w:t>
      </w:r>
      <w:r w:rsidRPr="00A12D4A">
        <w:rPr>
          <w:sz w:val="24"/>
          <w:szCs w:val="24"/>
        </w:rPr>
        <w:t>Ecological</w:t>
      </w:r>
    </w:p>
    <w:p w14:paraId="631DD754" w14:textId="782FCFF7" w:rsidR="00A12D4A" w:rsidRPr="00A12D4A" w:rsidRDefault="00A12D4A" w:rsidP="00A12D4A">
      <w:pPr>
        <w:pStyle w:val="ListParagraph"/>
        <w:numPr>
          <w:ilvl w:val="0"/>
          <w:numId w:val="15"/>
        </w:numPr>
        <w:rPr>
          <w:sz w:val="24"/>
          <w:szCs w:val="24"/>
        </w:rPr>
      </w:pPr>
      <w:r w:rsidRPr="00A12D4A">
        <w:rPr>
          <w:sz w:val="24"/>
          <w:szCs w:val="24"/>
        </w:rPr>
        <w:t>Priority</w:t>
      </w:r>
      <w:r w:rsidR="003756EE">
        <w:rPr>
          <w:sz w:val="24"/>
          <w:szCs w:val="24"/>
        </w:rPr>
        <w:t xml:space="preserve"> </w:t>
      </w:r>
      <w:r w:rsidRPr="00A12D4A">
        <w:rPr>
          <w:sz w:val="24"/>
          <w:szCs w:val="24"/>
        </w:rPr>
        <w:t>Physical</w:t>
      </w:r>
    </w:p>
    <w:p w14:paraId="0ADA8CEF" w14:textId="77777777" w:rsidR="00A12D4A" w:rsidRPr="00A12D4A" w:rsidRDefault="00A12D4A" w:rsidP="00A12D4A">
      <w:pPr>
        <w:pStyle w:val="ListParagraph"/>
        <w:numPr>
          <w:ilvl w:val="0"/>
          <w:numId w:val="15"/>
        </w:numPr>
        <w:rPr>
          <w:sz w:val="24"/>
          <w:szCs w:val="24"/>
        </w:rPr>
      </w:pPr>
      <w:r w:rsidRPr="00A12D4A">
        <w:rPr>
          <w:sz w:val="24"/>
          <w:szCs w:val="24"/>
        </w:rPr>
        <w:t>KPB Crossing Code</w:t>
      </w:r>
    </w:p>
    <w:p w14:paraId="7D5D5103" w14:textId="77777777" w:rsidR="00A12D4A" w:rsidRPr="00A12D4A" w:rsidRDefault="00A12D4A" w:rsidP="00A12D4A">
      <w:pPr>
        <w:pStyle w:val="ListParagraph"/>
        <w:numPr>
          <w:ilvl w:val="0"/>
          <w:numId w:val="15"/>
        </w:numPr>
        <w:rPr>
          <w:sz w:val="24"/>
          <w:szCs w:val="24"/>
        </w:rPr>
      </w:pPr>
      <w:r w:rsidRPr="00A12D4A">
        <w:rPr>
          <w:sz w:val="24"/>
          <w:szCs w:val="24"/>
        </w:rPr>
        <w:t>ADF&amp;G Crossing Code</w:t>
      </w:r>
    </w:p>
    <w:p w14:paraId="7FF9D606" w14:textId="3EE75B1C" w:rsidR="00A12D4A" w:rsidRPr="00A12D4A" w:rsidRDefault="00A12D4A" w:rsidP="00A12D4A">
      <w:pPr>
        <w:pStyle w:val="ListParagraph"/>
        <w:numPr>
          <w:ilvl w:val="0"/>
          <w:numId w:val="15"/>
        </w:numPr>
        <w:rPr>
          <w:sz w:val="24"/>
          <w:szCs w:val="24"/>
        </w:rPr>
      </w:pPr>
      <w:r w:rsidRPr="00A12D4A">
        <w:rPr>
          <w:sz w:val="24"/>
          <w:szCs w:val="24"/>
        </w:rPr>
        <w:t>Fish</w:t>
      </w:r>
      <w:r w:rsidR="003756EE">
        <w:rPr>
          <w:sz w:val="24"/>
          <w:szCs w:val="24"/>
        </w:rPr>
        <w:t xml:space="preserve"> </w:t>
      </w:r>
      <w:r w:rsidRPr="00A12D4A">
        <w:rPr>
          <w:sz w:val="24"/>
          <w:szCs w:val="24"/>
        </w:rPr>
        <w:t>Species</w:t>
      </w:r>
      <w:r w:rsidR="003756EE">
        <w:rPr>
          <w:sz w:val="24"/>
          <w:szCs w:val="24"/>
        </w:rPr>
        <w:t xml:space="preserve"> </w:t>
      </w:r>
      <w:r w:rsidRPr="00A12D4A">
        <w:rPr>
          <w:sz w:val="24"/>
          <w:szCs w:val="24"/>
        </w:rPr>
        <w:t>Composition</w:t>
      </w:r>
    </w:p>
    <w:p w14:paraId="2E94A0C9" w14:textId="77777777" w:rsidR="00A12D4A" w:rsidRPr="00A12D4A" w:rsidRDefault="00A12D4A" w:rsidP="00A12D4A">
      <w:pPr>
        <w:pStyle w:val="ListParagraph"/>
        <w:numPr>
          <w:ilvl w:val="0"/>
          <w:numId w:val="15"/>
        </w:numPr>
        <w:rPr>
          <w:sz w:val="24"/>
          <w:szCs w:val="24"/>
        </w:rPr>
      </w:pPr>
      <w:r w:rsidRPr="00A12D4A">
        <w:rPr>
          <w:sz w:val="24"/>
          <w:szCs w:val="24"/>
        </w:rPr>
        <w:t>ADF&amp;G rating</w:t>
      </w:r>
    </w:p>
    <w:p w14:paraId="16E91B8F" w14:textId="77777777" w:rsidR="00A12D4A" w:rsidRPr="00A12D4A" w:rsidRDefault="00A12D4A" w:rsidP="00A12D4A">
      <w:pPr>
        <w:pStyle w:val="ListParagraph"/>
        <w:numPr>
          <w:ilvl w:val="0"/>
          <w:numId w:val="15"/>
        </w:numPr>
        <w:rPr>
          <w:sz w:val="24"/>
          <w:szCs w:val="24"/>
        </w:rPr>
      </w:pPr>
      <w:r w:rsidRPr="00A12D4A">
        <w:rPr>
          <w:sz w:val="24"/>
          <w:szCs w:val="24"/>
        </w:rPr>
        <w:t>Stream Name</w:t>
      </w:r>
    </w:p>
    <w:p w14:paraId="07D2FCF1" w14:textId="77777777" w:rsidR="00A12D4A" w:rsidRPr="00A12D4A" w:rsidRDefault="00A12D4A" w:rsidP="00A12D4A">
      <w:pPr>
        <w:pStyle w:val="ListParagraph"/>
        <w:numPr>
          <w:ilvl w:val="0"/>
          <w:numId w:val="15"/>
        </w:numPr>
        <w:rPr>
          <w:sz w:val="24"/>
          <w:szCs w:val="24"/>
        </w:rPr>
      </w:pPr>
      <w:r w:rsidRPr="00A12D4A">
        <w:rPr>
          <w:sz w:val="24"/>
          <w:szCs w:val="24"/>
        </w:rPr>
        <w:t>Road Name</w:t>
      </w:r>
    </w:p>
    <w:p w14:paraId="443E61AC" w14:textId="77777777" w:rsidR="00A12D4A" w:rsidRPr="00A12D4A" w:rsidRDefault="00A12D4A" w:rsidP="00A12D4A">
      <w:pPr>
        <w:pStyle w:val="ListParagraph"/>
        <w:numPr>
          <w:ilvl w:val="0"/>
          <w:numId w:val="15"/>
        </w:numPr>
        <w:rPr>
          <w:sz w:val="24"/>
          <w:szCs w:val="24"/>
        </w:rPr>
      </w:pPr>
      <w:r w:rsidRPr="00A12D4A">
        <w:rPr>
          <w:sz w:val="24"/>
          <w:szCs w:val="24"/>
        </w:rPr>
        <w:t>Structure Type</w:t>
      </w:r>
    </w:p>
    <w:p w14:paraId="2835DF33" w14:textId="77777777" w:rsidR="00A12D4A" w:rsidRPr="00A12D4A" w:rsidRDefault="00A12D4A" w:rsidP="00A12D4A">
      <w:pPr>
        <w:pStyle w:val="ListParagraph"/>
        <w:numPr>
          <w:ilvl w:val="0"/>
          <w:numId w:val="15"/>
        </w:numPr>
        <w:rPr>
          <w:sz w:val="24"/>
          <w:szCs w:val="24"/>
        </w:rPr>
      </w:pPr>
      <w:r w:rsidRPr="00A12D4A">
        <w:rPr>
          <w:sz w:val="24"/>
          <w:szCs w:val="24"/>
        </w:rPr>
        <w:t>Structure Dimensions</w:t>
      </w:r>
    </w:p>
    <w:p w14:paraId="35C06798" w14:textId="0D0D4896" w:rsidR="00A12D4A" w:rsidRPr="00A12D4A" w:rsidRDefault="00A12D4A" w:rsidP="00A12D4A">
      <w:pPr>
        <w:pStyle w:val="ListParagraph"/>
        <w:numPr>
          <w:ilvl w:val="0"/>
          <w:numId w:val="15"/>
        </w:numPr>
        <w:rPr>
          <w:sz w:val="24"/>
          <w:szCs w:val="24"/>
        </w:rPr>
      </w:pPr>
      <w:r w:rsidRPr="00A12D4A">
        <w:rPr>
          <w:sz w:val="24"/>
          <w:szCs w:val="24"/>
        </w:rPr>
        <w:t>Structure</w:t>
      </w:r>
      <w:r w:rsidR="003756EE">
        <w:rPr>
          <w:sz w:val="24"/>
          <w:szCs w:val="24"/>
        </w:rPr>
        <w:t xml:space="preserve"> </w:t>
      </w:r>
      <w:r w:rsidRPr="00A12D4A">
        <w:rPr>
          <w:sz w:val="24"/>
          <w:szCs w:val="24"/>
        </w:rPr>
        <w:t>Slope</w:t>
      </w:r>
    </w:p>
    <w:p w14:paraId="3152F14F" w14:textId="76DDAA03" w:rsidR="00A12D4A" w:rsidRPr="00A12D4A" w:rsidRDefault="00A12D4A" w:rsidP="00A12D4A">
      <w:pPr>
        <w:pStyle w:val="ListParagraph"/>
        <w:numPr>
          <w:ilvl w:val="0"/>
          <w:numId w:val="15"/>
        </w:numPr>
        <w:rPr>
          <w:sz w:val="24"/>
          <w:szCs w:val="24"/>
        </w:rPr>
      </w:pPr>
      <w:r w:rsidRPr="00A12D4A">
        <w:rPr>
          <w:sz w:val="24"/>
          <w:szCs w:val="24"/>
        </w:rPr>
        <w:t>Perch</w:t>
      </w:r>
      <w:r w:rsidR="003756EE">
        <w:rPr>
          <w:sz w:val="24"/>
          <w:szCs w:val="24"/>
        </w:rPr>
        <w:t xml:space="preserve"> </w:t>
      </w:r>
      <w:r w:rsidRPr="00A12D4A">
        <w:rPr>
          <w:sz w:val="24"/>
          <w:szCs w:val="24"/>
        </w:rPr>
        <w:t>Height</w:t>
      </w:r>
    </w:p>
    <w:p w14:paraId="56003B4A" w14:textId="77777777" w:rsidR="00A12D4A" w:rsidRPr="00A12D4A" w:rsidRDefault="00A12D4A" w:rsidP="00A12D4A">
      <w:pPr>
        <w:pStyle w:val="ListParagraph"/>
        <w:numPr>
          <w:ilvl w:val="0"/>
          <w:numId w:val="15"/>
        </w:numPr>
        <w:rPr>
          <w:sz w:val="24"/>
          <w:szCs w:val="24"/>
        </w:rPr>
      </w:pPr>
      <w:r w:rsidRPr="00A12D4A">
        <w:rPr>
          <w:sz w:val="24"/>
          <w:szCs w:val="24"/>
        </w:rPr>
        <w:t>Outlet Scour Pool</w:t>
      </w:r>
    </w:p>
    <w:p w14:paraId="61EF6CAF" w14:textId="3B3816FF" w:rsidR="00A12D4A" w:rsidRPr="00A12D4A" w:rsidRDefault="00A12D4A" w:rsidP="00A12D4A">
      <w:pPr>
        <w:pStyle w:val="ListParagraph"/>
        <w:numPr>
          <w:ilvl w:val="0"/>
          <w:numId w:val="15"/>
        </w:numPr>
        <w:rPr>
          <w:sz w:val="24"/>
          <w:szCs w:val="24"/>
        </w:rPr>
      </w:pPr>
      <w:r w:rsidRPr="00A12D4A">
        <w:rPr>
          <w:sz w:val="24"/>
          <w:szCs w:val="24"/>
        </w:rPr>
        <w:t>Constriction</w:t>
      </w:r>
      <w:r w:rsidR="003756EE">
        <w:rPr>
          <w:sz w:val="24"/>
          <w:szCs w:val="24"/>
        </w:rPr>
        <w:t xml:space="preserve"> </w:t>
      </w:r>
      <w:r w:rsidRPr="00A12D4A">
        <w:rPr>
          <w:sz w:val="24"/>
          <w:szCs w:val="24"/>
        </w:rPr>
        <w:t>Ratio</w:t>
      </w:r>
    </w:p>
    <w:p w14:paraId="39295782" w14:textId="77777777" w:rsidR="00A12D4A" w:rsidRPr="00A12D4A" w:rsidRDefault="00A12D4A" w:rsidP="00A12D4A">
      <w:pPr>
        <w:pStyle w:val="ListParagraph"/>
        <w:numPr>
          <w:ilvl w:val="0"/>
          <w:numId w:val="15"/>
        </w:numPr>
        <w:rPr>
          <w:sz w:val="24"/>
          <w:szCs w:val="24"/>
        </w:rPr>
      </w:pPr>
      <w:r w:rsidRPr="00A12D4A">
        <w:rPr>
          <w:sz w:val="24"/>
          <w:szCs w:val="24"/>
        </w:rPr>
        <w:t>NHD+ Upstream Fish Habitat miles</w:t>
      </w:r>
    </w:p>
    <w:p w14:paraId="020ED937" w14:textId="689685C6" w:rsidR="00A12D4A" w:rsidRPr="00A12D4A" w:rsidRDefault="00A12D4A" w:rsidP="00A12D4A">
      <w:pPr>
        <w:pStyle w:val="ListParagraph"/>
        <w:numPr>
          <w:ilvl w:val="0"/>
          <w:numId w:val="15"/>
        </w:numPr>
        <w:rPr>
          <w:sz w:val="24"/>
          <w:szCs w:val="24"/>
        </w:rPr>
      </w:pPr>
      <w:r w:rsidRPr="00A12D4A">
        <w:rPr>
          <w:sz w:val="24"/>
          <w:szCs w:val="24"/>
        </w:rPr>
        <w:t>Reported</w:t>
      </w:r>
      <w:r w:rsidR="003756EE">
        <w:rPr>
          <w:sz w:val="24"/>
          <w:szCs w:val="24"/>
        </w:rPr>
        <w:t xml:space="preserve"> </w:t>
      </w:r>
      <w:r w:rsidRPr="00A12D4A">
        <w:rPr>
          <w:sz w:val="24"/>
          <w:szCs w:val="24"/>
        </w:rPr>
        <w:t>Upstream</w:t>
      </w:r>
      <w:r w:rsidR="003756EE">
        <w:rPr>
          <w:sz w:val="24"/>
          <w:szCs w:val="24"/>
        </w:rPr>
        <w:t xml:space="preserve"> </w:t>
      </w:r>
      <w:r w:rsidRPr="00A12D4A">
        <w:rPr>
          <w:sz w:val="24"/>
          <w:szCs w:val="24"/>
        </w:rPr>
        <w:t>Fish</w:t>
      </w:r>
      <w:r w:rsidR="003756EE">
        <w:rPr>
          <w:sz w:val="24"/>
          <w:szCs w:val="24"/>
        </w:rPr>
        <w:t xml:space="preserve"> </w:t>
      </w:r>
      <w:r w:rsidRPr="00A12D4A">
        <w:rPr>
          <w:sz w:val="24"/>
          <w:szCs w:val="24"/>
        </w:rPr>
        <w:t>Habitat</w:t>
      </w:r>
      <w:r w:rsidR="003756EE">
        <w:rPr>
          <w:sz w:val="24"/>
          <w:szCs w:val="24"/>
        </w:rPr>
        <w:t xml:space="preserve"> </w:t>
      </w:r>
      <w:r w:rsidRPr="00A12D4A">
        <w:rPr>
          <w:sz w:val="24"/>
          <w:szCs w:val="24"/>
        </w:rPr>
        <w:t>miles</w:t>
      </w:r>
    </w:p>
    <w:p w14:paraId="0EAFD54C" w14:textId="2B9671E2" w:rsidR="00A12D4A" w:rsidRPr="00A12D4A" w:rsidRDefault="00A12D4A" w:rsidP="00A12D4A">
      <w:pPr>
        <w:pStyle w:val="ListParagraph"/>
        <w:numPr>
          <w:ilvl w:val="0"/>
          <w:numId w:val="15"/>
        </w:numPr>
        <w:rPr>
          <w:sz w:val="24"/>
          <w:szCs w:val="24"/>
        </w:rPr>
      </w:pPr>
      <w:r w:rsidRPr="00A12D4A">
        <w:rPr>
          <w:sz w:val="24"/>
          <w:szCs w:val="24"/>
        </w:rPr>
        <w:t>Reported</w:t>
      </w:r>
      <w:r w:rsidR="003756EE">
        <w:rPr>
          <w:sz w:val="24"/>
          <w:szCs w:val="24"/>
        </w:rPr>
        <w:t xml:space="preserve"> </w:t>
      </w:r>
      <w:r w:rsidRPr="00A12D4A">
        <w:rPr>
          <w:sz w:val="24"/>
          <w:szCs w:val="24"/>
        </w:rPr>
        <w:t>Upstream</w:t>
      </w:r>
      <w:r w:rsidR="003756EE">
        <w:rPr>
          <w:sz w:val="24"/>
          <w:szCs w:val="24"/>
        </w:rPr>
        <w:t xml:space="preserve"> </w:t>
      </w:r>
      <w:r w:rsidRPr="00A12D4A">
        <w:rPr>
          <w:sz w:val="24"/>
          <w:szCs w:val="24"/>
        </w:rPr>
        <w:t>Lake</w:t>
      </w:r>
      <w:r w:rsidR="003756EE">
        <w:rPr>
          <w:sz w:val="24"/>
          <w:szCs w:val="24"/>
        </w:rPr>
        <w:t xml:space="preserve"> </w:t>
      </w:r>
      <w:r w:rsidRPr="00A12D4A">
        <w:rPr>
          <w:sz w:val="24"/>
          <w:szCs w:val="24"/>
        </w:rPr>
        <w:t>Fish</w:t>
      </w:r>
      <w:r w:rsidR="003756EE">
        <w:rPr>
          <w:sz w:val="24"/>
          <w:szCs w:val="24"/>
        </w:rPr>
        <w:t xml:space="preserve"> </w:t>
      </w:r>
      <w:r w:rsidRPr="00A12D4A">
        <w:rPr>
          <w:sz w:val="24"/>
          <w:szCs w:val="24"/>
        </w:rPr>
        <w:t>Habitat</w:t>
      </w:r>
      <w:r w:rsidR="003756EE">
        <w:rPr>
          <w:sz w:val="24"/>
          <w:szCs w:val="24"/>
        </w:rPr>
        <w:t xml:space="preserve"> </w:t>
      </w:r>
      <w:r w:rsidRPr="00A12D4A">
        <w:rPr>
          <w:sz w:val="24"/>
          <w:szCs w:val="24"/>
        </w:rPr>
        <w:t>acres</w:t>
      </w:r>
    </w:p>
    <w:p w14:paraId="0A966E93" w14:textId="324F67A1" w:rsidR="00A12D4A" w:rsidRPr="00A12D4A" w:rsidRDefault="00A12D4A" w:rsidP="00A12D4A">
      <w:pPr>
        <w:pStyle w:val="ListParagraph"/>
        <w:numPr>
          <w:ilvl w:val="0"/>
          <w:numId w:val="15"/>
        </w:numPr>
        <w:rPr>
          <w:sz w:val="24"/>
          <w:szCs w:val="24"/>
        </w:rPr>
      </w:pPr>
      <w:r w:rsidRPr="00A12D4A">
        <w:rPr>
          <w:sz w:val="24"/>
          <w:szCs w:val="24"/>
        </w:rPr>
        <w:t>Upstream</w:t>
      </w:r>
      <w:r w:rsidR="003756EE">
        <w:rPr>
          <w:sz w:val="24"/>
          <w:szCs w:val="24"/>
        </w:rPr>
        <w:t xml:space="preserve"> </w:t>
      </w:r>
      <w:r w:rsidRPr="00A12D4A">
        <w:rPr>
          <w:sz w:val="24"/>
          <w:szCs w:val="24"/>
        </w:rPr>
        <w:t>OHWM</w:t>
      </w:r>
      <w:r w:rsidR="003756EE">
        <w:rPr>
          <w:sz w:val="24"/>
          <w:szCs w:val="24"/>
        </w:rPr>
        <w:t xml:space="preserve"> </w:t>
      </w:r>
      <w:r w:rsidRPr="00A12D4A">
        <w:rPr>
          <w:sz w:val="24"/>
          <w:szCs w:val="24"/>
        </w:rPr>
        <w:t>feet</w:t>
      </w:r>
    </w:p>
    <w:p w14:paraId="481CBD17" w14:textId="05465A24" w:rsidR="00A12D4A" w:rsidRPr="00A12D4A" w:rsidRDefault="00A12D4A" w:rsidP="00A12D4A">
      <w:pPr>
        <w:pStyle w:val="ListParagraph"/>
        <w:numPr>
          <w:ilvl w:val="0"/>
          <w:numId w:val="15"/>
        </w:numPr>
        <w:rPr>
          <w:sz w:val="24"/>
          <w:szCs w:val="24"/>
        </w:rPr>
      </w:pPr>
      <w:r w:rsidRPr="00A12D4A">
        <w:rPr>
          <w:sz w:val="24"/>
          <w:szCs w:val="24"/>
        </w:rPr>
        <w:t>Upstream</w:t>
      </w:r>
      <w:r w:rsidR="003756EE">
        <w:rPr>
          <w:sz w:val="24"/>
          <w:szCs w:val="24"/>
        </w:rPr>
        <w:t xml:space="preserve"> </w:t>
      </w:r>
      <w:r w:rsidRPr="00A12D4A">
        <w:rPr>
          <w:sz w:val="24"/>
          <w:szCs w:val="24"/>
        </w:rPr>
        <w:t>Bankfull</w:t>
      </w:r>
      <w:r w:rsidR="003756EE">
        <w:rPr>
          <w:sz w:val="24"/>
          <w:szCs w:val="24"/>
        </w:rPr>
        <w:t xml:space="preserve"> </w:t>
      </w:r>
      <w:r w:rsidRPr="00A12D4A">
        <w:rPr>
          <w:sz w:val="24"/>
          <w:szCs w:val="24"/>
        </w:rPr>
        <w:t>Width</w:t>
      </w:r>
      <w:r w:rsidR="003756EE">
        <w:rPr>
          <w:sz w:val="24"/>
          <w:szCs w:val="24"/>
        </w:rPr>
        <w:t xml:space="preserve"> </w:t>
      </w:r>
      <w:r w:rsidRPr="00A12D4A">
        <w:rPr>
          <w:sz w:val="24"/>
          <w:szCs w:val="24"/>
        </w:rPr>
        <w:t>feet</w:t>
      </w:r>
    </w:p>
    <w:p w14:paraId="118F0455" w14:textId="77777777" w:rsidR="00A12D4A" w:rsidRPr="00A12D4A" w:rsidRDefault="00A12D4A" w:rsidP="00A12D4A">
      <w:pPr>
        <w:pStyle w:val="ListParagraph"/>
        <w:numPr>
          <w:ilvl w:val="0"/>
          <w:numId w:val="15"/>
        </w:numPr>
        <w:rPr>
          <w:sz w:val="24"/>
          <w:szCs w:val="24"/>
        </w:rPr>
      </w:pPr>
      <w:r w:rsidRPr="00A12D4A">
        <w:rPr>
          <w:sz w:val="24"/>
          <w:szCs w:val="24"/>
        </w:rPr>
        <w:t>Road Material and Fill Height Over Top of Culvert</w:t>
      </w:r>
    </w:p>
    <w:p w14:paraId="36A5F6B7" w14:textId="77777777" w:rsidR="00A12D4A" w:rsidRPr="00A12D4A" w:rsidRDefault="00A12D4A" w:rsidP="00A12D4A">
      <w:pPr>
        <w:pStyle w:val="ListParagraph"/>
        <w:numPr>
          <w:ilvl w:val="0"/>
          <w:numId w:val="15"/>
        </w:numPr>
        <w:rPr>
          <w:sz w:val="24"/>
          <w:szCs w:val="24"/>
        </w:rPr>
      </w:pPr>
      <w:r w:rsidRPr="00A12D4A">
        <w:rPr>
          <w:sz w:val="24"/>
          <w:szCs w:val="24"/>
        </w:rPr>
        <w:t>Tidal Site</w:t>
      </w:r>
    </w:p>
    <w:p w14:paraId="17F6890C" w14:textId="77777777" w:rsidR="00A12D4A" w:rsidRPr="00A12D4A" w:rsidRDefault="00A12D4A" w:rsidP="00A12D4A">
      <w:pPr>
        <w:pStyle w:val="ListParagraph"/>
        <w:numPr>
          <w:ilvl w:val="0"/>
          <w:numId w:val="15"/>
        </w:numPr>
        <w:rPr>
          <w:sz w:val="24"/>
          <w:szCs w:val="24"/>
        </w:rPr>
      </w:pPr>
      <w:r w:rsidRPr="00A12D4A">
        <w:rPr>
          <w:sz w:val="24"/>
          <w:szCs w:val="24"/>
        </w:rPr>
        <w:t>Visible Deformation</w:t>
      </w:r>
    </w:p>
    <w:p w14:paraId="67F45E89" w14:textId="77777777" w:rsidR="00A12D4A" w:rsidRPr="00A12D4A" w:rsidRDefault="00A12D4A" w:rsidP="00A12D4A">
      <w:pPr>
        <w:pStyle w:val="ListParagraph"/>
        <w:numPr>
          <w:ilvl w:val="0"/>
          <w:numId w:val="15"/>
        </w:numPr>
        <w:rPr>
          <w:sz w:val="24"/>
          <w:szCs w:val="24"/>
        </w:rPr>
      </w:pPr>
      <w:r w:rsidRPr="00A12D4A">
        <w:rPr>
          <w:sz w:val="24"/>
          <w:szCs w:val="24"/>
        </w:rPr>
        <w:t>Landownership</w:t>
      </w:r>
    </w:p>
    <w:p w14:paraId="24DB8B0F" w14:textId="77777777" w:rsidR="00A12D4A" w:rsidRPr="00A12D4A" w:rsidRDefault="00A12D4A" w:rsidP="00A12D4A">
      <w:pPr>
        <w:pStyle w:val="ListParagraph"/>
        <w:numPr>
          <w:ilvl w:val="0"/>
          <w:numId w:val="15"/>
        </w:numPr>
        <w:rPr>
          <w:sz w:val="24"/>
          <w:szCs w:val="24"/>
        </w:rPr>
      </w:pPr>
      <w:r w:rsidRPr="00A12D4A">
        <w:rPr>
          <w:sz w:val="24"/>
          <w:szCs w:val="24"/>
        </w:rPr>
        <w:t>External Report Links</w:t>
      </w:r>
    </w:p>
    <w:p w14:paraId="4503CCE0" w14:textId="15727766" w:rsidR="0028355C" w:rsidRDefault="00A12D4A" w:rsidP="00A12D4A">
      <w:pPr>
        <w:pStyle w:val="ListParagraph"/>
        <w:numPr>
          <w:ilvl w:val="0"/>
          <w:numId w:val="15"/>
        </w:numPr>
        <w:rPr>
          <w:sz w:val="24"/>
          <w:szCs w:val="24"/>
        </w:rPr>
      </w:pPr>
      <w:r w:rsidRPr="00A12D4A">
        <w:rPr>
          <w:sz w:val="24"/>
          <w:szCs w:val="24"/>
        </w:rPr>
        <w:t>Additional Notes</w:t>
      </w:r>
    </w:p>
    <w:p w14:paraId="6C642FDC" w14:textId="77777777" w:rsidR="004B3345" w:rsidRDefault="004B3345" w:rsidP="00E86AE5">
      <w:pPr>
        <w:pStyle w:val="Heading2"/>
        <w:pBdr>
          <w:top w:val="none" w:sz="0" w:space="0" w:color="auto"/>
          <w:left w:val="none" w:sz="0" w:space="0" w:color="auto"/>
          <w:bottom w:val="none" w:sz="0" w:space="0" w:color="auto"/>
          <w:right w:val="none" w:sz="0" w:space="0" w:color="auto"/>
        </w:pBdr>
        <w:shd w:val="clear" w:color="auto" w:fill="auto"/>
      </w:pPr>
    </w:p>
    <w:p w14:paraId="231D75A7" w14:textId="77777777" w:rsidR="0028355C" w:rsidRDefault="0028355C" w:rsidP="0028355C"/>
    <w:p w14:paraId="4444BB0D" w14:textId="77777777" w:rsidR="0028355C" w:rsidRDefault="0028355C" w:rsidP="0028355C"/>
    <w:p w14:paraId="4888ADFA" w14:textId="77777777" w:rsidR="0028355C" w:rsidRPr="0028355C" w:rsidRDefault="0028355C" w:rsidP="00E86AE5">
      <w:pPr>
        <w:rPr>
          <w:caps/>
        </w:rPr>
        <w:sectPr w:rsidR="0028355C" w:rsidRPr="0028355C" w:rsidSect="004B3345">
          <w:type w:val="continuous"/>
          <w:pgSz w:w="12240" w:h="15840"/>
          <w:pgMar w:top="1440" w:right="1440" w:bottom="1440" w:left="1440" w:header="720" w:footer="720" w:gutter="0"/>
          <w:cols w:num="2" w:space="720"/>
          <w:docGrid w:linePitch="360"/>
        </w:sectPr>
      </w:pPr>
    </w:p>
    <w:p w14:paraId="2D744367" w14:textId="77777777" w:rsidR="00750D61" w:rsidRDefault="00750D61" w:rsidP="00B046D3">
      <w:pPr>
        <w:rPr>
          <w:sz w:val="24"/>
          <w:szCs w:val="24"/>
          <w:highlight w:val="yellow"/>
        </w:rPr>
      </w:pPr>
    </w:p>
    <w:p w14:paraId="63253870" w14:textId="4BD6B9A3" w:rsidR="00F33ACC" w:rsidRDefault="00F33ACC" w:rsidP="006D24DD">
      <w:pPr>
        <w:pStyle w:val="Heading2"/>
      </w:pPr>
      <w:bookmarkStart w:id="16" w:name="_Toc181165500"/>
      <w:r>
        <w:t>SHAPEFILE</w:t>
      </w:r>
      <w:bookmarkEnd w:id="16"/>
    </w:p>
    <w:p w14:paraId="1B8D191C" w14:textId="31A1B5FB" w:rsidR="00BC4BF8" w:rsidRDefault="00BC4BF8" w:rsidP="00F33ACC">
      <w:pPr>
        <w:rPr>
          <w:sz w:val="24"/>
          <w:szCs w:val="24"/>
        </w:rPr>
      </w:pPr>
      <w:r>
        <w:rPr>
          <w:sz w:val="24"/>
          <w:szCs w:val="24"/>
        </w:rPr>
        <w:t xml:space="preserve">This project utilized ArcGIS Pro to produce a shapefile of all the crossings, their data, and their prioritization scores in a shapefile. </w:t>
      </w:r>
      <w:r w:rsidR="00BD525B">
        <w:rPr>
          <w:sz w:val="24"/>
          <w:szCs w:val="24"/>
        </w:rPr>
        <w:t>See Appendix C.</w:t>
      </w:r>
    </w:p>
    <w:p w14:paraId="529CC20E" w14:textId="24CEC5B3" w:rsidR="00A27639" w:rsidRDefault="00BC4BF8" w:rsidP="003A0DFF">
      <w:pPr>
        <w:ind w:left="720"/>
        <w:rPr>
          <w:sz w:val="24"/>
          <w:szCs w:val="24"/>
        </w:rPr>
      </w:pPr>
      <w:r w:rsidRPr="286A1262">
        <w:rPr>
          <w:sz w:val="24"/>
          <w:szCs w:val="24"/>
        </w:rPr>
        <w:t>Shapefile projection: WGS 1982 Web Mercator (auxiliary sphere)</w:t>
      </w:r>
    </w:p>
    <w:p w14:paraId="288BFC51" w14:textId="77777777" w:rsidR="00A27639" w:rsidRDefault="00A27639" w:rsidP="003A0DFF">
      <w:pPr>
        <w:ind w:left="720"/>
        <w:rPr>
          <w:sz w:val="24"/>
          <w:szCs w:val="24"/>
        </w:rPr>
      </w:pPr>
    </w:p>
    <w:p w14:paraId="7667B47A" w14:textId="6AEBE9EF" w:rsidR="009C53C6" w:rsidRDefault="00273CE3" w:rsidP="00273CE3">
      <w:pPr>
        <w:pStyle w:val="Heading1"/>
      </w:pPr>
      <w:bookmarkStart w:id="17" w:name="_Toc181165501"/>
      <w:r>
        <w:t>PRIORITIZATION SCORING</w:t>
      </w:r>
      <w:bookmarkEnd w:id="17"/>
    </w:p>
    <w:p w14:paraId="5BD0A545" w14:textId="179891AB" w:rsidR="00745235" w:rsidRPr="00745235" w:rsidRDefault="0005322A" w:rsidP="00745235">
      <w:pPr>
        <w:rPr>
          <w:sz w:val="24"/>
          <w:szCs w:val="24"/>
        </w:rPr>
      </w:pPr>
      <w:r>
        <w:rPr>
          <w:sz w:val="24"/>
          <w:szCs w:val="24"/>
        </w:rPr>
        <w:t xml:space="preserve">Analyses in this project </w:t>
      </w:r>
      <w:r w:rsidR="00D260A0" w:rsidRPr="00C65916">
        <w:rPr>
          <w:sz w:val="24"/>
          <w:szCs w:val="24"/>
        </w:rPr>
        <w:t xml:space="preserve">sort different </w:t>
      </w:r>
      <w:r w:rsidR="00F35FD0">
        <w:rPr>
          <w:sz w:val="24"/>
          <w:szCs w:val="24"/>
        </w:rPr>
        <w:t>watershed features</w:t>
      </w:r>
      <w:r w:rsidR="00D260A0" w:rsidRPr="00C65916">
        <w:rPr>
          <w:sz w:val="24"/>
          <w:szCs w:val="24"/>
        </w:rPr>
        <w:t xml:space="preserve"> into physical and ecological condition</w:t>
      </w:r>
      <w:r w:rsidR="00052FB1">
        <w:rPr>
          <w:sz w:val="24"/>
          <w:szCs w:val="24"/>
        </w:rPr>
        <w:t>s to develop a prioritization</w:t>
      </w:r>
      <w:r>
        <w:rPr>
          <w:sz w:val="24"/>
          <w:szCs w:val="24"/>
        </w:rPr>
        <w:t>, following efforts similar to those of the Cordova, Alaska based nonprofit Copper River Watershed Project</w:t>
      </w:r>
      <w:r>
        <w:rPr>
          <w:rStyle w:val="FootnoteReference"/>
          <w:sz w:val="24"/>
          <w:szCs w:val="24"/>
        </w:rPr>
        <w:footnoteReference w:id="3"/>
      </w:r>
      <w:r w:rsidR="00D260A0" w:rsidRPr="00C65916">
        <w:rPr>
          <w:sz w:val="24"/>
          <w:szCs w:val="24"/>
        </w:rPr>
        <w:t xml:space="preserve">. Evaluation of physical conditions </w:t>
      </w:r>
      <w:r w:rsidR="00D260A0" w:rsidRPr="00745235">
        <w:rPr>
          <w:sz w:val="24"/>
          <w:szCs w:val="24"/>
        </w:rPr>
        <w:t xml:space="preserve">refers to the structural integrity and functionality of the </w:t>
      </w:r>
      <w:r w:rsidR="00D260A0" w:rsidRPr="00C65916">
        <w:rPr>
          <w:sz w:val="24"/>
          <w:szCs w:val="24"/>
        </w:rPr>
        <w:t>crossing</w:t>
      </w:r>
      <w:r w:rsidR="00D260A0" w:rsidRPr="00745235">
        <w:rPr>
          <w:sz w:val="24"/>
          <w:szCs w:val="24"/>
        </w:rPr>
        <w:t xml:space="preserve"> itself</w:t>
      </w:r>
      <w:r w:rsidR="00D260A0" w:rsidRPr="00C65916">
        <w:rPr>
          <w:sz w:val="24"/>
          <w:szCs w:val="24"/>
        </w:rPr>
        <w:t xml:space="preserve">. </w:t>
      </w:r>
      <w:r w:rsidR="00D260A0" w:rsidRPr="00C65916">
        <w:rPr>
          <w:sz w:val="24"/>
          <w:szCs w:val="24"/>
        </w:rPr>
        <w:lastRenderedPageBreak/>
        <w:t>Evaluation of ecological conditions</w:t>
      </w:r>
      <w:r w:rsidR="00745235" w:rsidRPr="00745235">
        <w:rPr>
          <w:sz w:val="24"/>
          <w:szCs w:val="24"/>
        </w:rPr>
        <w:t xml:space="preserve"> refers to the </w:t>
      </w:r>
      <w:r w:rsidR="00D260A0" w:rsidRPr="00C65916">
        <w:rPr>
          <w:sz w:val="24"/>
          <w:szCs w:val="24"/>
        </w:rPr>
        <w:t xml:space="preserve">stream/crossing health, </w:t>
      </w:r>
      <w:r w:rsidR="00662833" w:rsidRPr="00C65916">
        <w:rPr>
          <w:sz w:val="24"/>
          <w:szCs w:val="24"/>
        </w:rPr>
        <w:t>floodplain</w:t>
      </w:r>
      <w:r w:rsidR="00745235" w:rsidRPr="00745235">
        <w:rPr>
          <w:sz w:val="24"/>
          <w:szCs w:val="24"/>
        </w:rPr>
        <w:t xml:space="preserve"> connectivit</w:t>
      </w:r>
      <w:r w:rsidR="00D260A0" w:rsidRPr="00C65916">
        <w:rPr>
          <w:sz w:val="24"/>
          <w:szCs w:val="24"/>
        </w:rPr>
        <w:t xml:space="preserve">y, </w:t>
      </w:r>
      <w:r w:rsidR="00662833" w:rsidRPr="00C65916">
        <w:rPr>
          <w:sz w:val="24"/>
          <w:szCs w:val="24"/>
        </w:rPr>
        <w:t>fish species present, and upstream habitat.</w:t>
      </w:r>
    </w:p>
    <w:p w14:paraId="6C94A761" w14:textId="04E804F2" w:rsidR="00745235" w:rsidRDefault="00745235" w:rsidP="00D260A0">
      <w:pPr>
        <w:rPr>
          <w:sz w:val="24"/>
          <w:szCs w:val="24"/>
        </w:rPr>
      </w:pPr>
      <w:r w:rsidRPr="00745235">
        <w:rPr>
          <w:sz w:val="24"/>
          <w:szCs w:val="24"/>
        </w:rPr>
        <w:t xml:space="preserve">Ideally, culvert restoration projects should maximize ecological </w:t>
      </w:r>
      <w:r w:rsidR="00F35FD0">
        <w:rPr>
          <w:sz w:val="24"/>
          <w:szCs w:val="24"/>
        </w:rPr>
        <w:t>benefit</w:t>
      </w:r>
      <w:r w:rsidRPr="00745235">
        <w:rPr>
          <w:sz w:val="24"/>
          <w:szCs w:val="24"/>
        </w:rPr>
        <w:t xml:space="preserve"> and physical condition. However, trade-offs may be necessary depending on available resources and site-specific constraints. </w:t>
      </w:r>
      <w:r w:rsidR="00D260A0" w:rsidRPr="00C65916">
        <w:rPr>
          <w:sz w:val="24"/>
          <w:szCs w:val="24"/>
        </w:rPr>
        <w:t xml:space="preserve">A </w:t>
      </w:r>
      <w:r w:rsidR="00D260A0" w:rsidRPr="00745235">
        <w:rPr>
          <w:sz w:val="24"/>
          <w:szCs w:val="24"/>
        </w:rPr>
        <w:t xml:space="preserve">culvert in relatively good physical condition but with a high ecological </w:t>
      </w:r>
      <w:r w:rsidR="00F35FD0">
        <w:rPr>
          <w:sz w:val="24"/>
          <w:szCs w:val="24"/>
        </w:rPr>
        <w:t>benefit</w:t>
      </w:r>
      <w:r w:rsidR="00D260A0" w:rsidRPr="00745235">
        <w:rPr>
          <w:sz w:val="24"/>
          <w:szCs w:val="24"/>
        </w:rPr>
        <w:t xml:space="preserve"> potential (e.g., it blocks access to a large amount of high-quality habitat) might be prioritized for </w:t>
      </w:r>
      <w:r w:rsidR="0005322A">
        <w:rPr>
          <w:sz w:val="24"/>
          <w:szCs w:val="24"/>
        </w:rPr>
        <w:t>improvement</w:t>
      </w:r>
      <w:r w:rsidR="00D260A0" w:rsidRPr="00745235">
        <w:rPr>
          <w:sz w:val="24"/>
          <w:szCs w:val="24"/>
        </w:rPr>
        <w:t>.</w:t>
      </w:r>
      <w:r w:rsidR="00D260A0" w:rsidRPr="00C65916">
        <w:rPr>
          <w:sz w:val="24"/>
          <w:szCs w:val="24"/>
        </w:rPr>
        <w:t xml:space="preserve"> </w:t>
      </w:r>
      <w:r w:rsidRPr="00745235">
        <w:rPr>
          <w:sz w:val="24"/>
          <w:szCs w:val="24"/>
        </w:rPr>
        <w:t xml:space="preserve">Conversely, </w:t>
      </w:r>
      <w:r w:rsidR="00D260A0" w:rsidRPr="00C65916">
        <w:rPr>
          <w:sz w:val="24"/>
          <w:szCs w:val="24"/>
        </w:rPr>
        <w:t>a</w:t>
      </w:r>
      <w:r w:rsidR="00D260A0" w:rsidRPr="00745235">
        <w:rPr>
          <w:sz w:val="24"/>
          <w:szCs w:val="24"/>
        </w:rPr>
        <w:t xml:space="preserve"> culvert in poor physical condition might be prioritized for replacement even if it doesn't represent a complete barrier to fish passage. This is because a failing culvert could pose risks to human safety and </w:t>
      </w:r>
      <w:r w:rsidR="004D12E8" w:rsidRPr="00745235">
        <w:rPr>
          <w:sz w:val="24"/>
          <w:szCs w:val="24"/>
        </w:rPr>
        <w:t>infrastructure and</w:t>
      </w:r>
      <w:r w:rsidR="00D260A0" w:rsidRPr="00745235">
        <w:rPr>
          <w:sz w:val="24"/>
          <w:szCs w:val="24"/>
        </w:rPr>
        <w:t xml:space="preserve"> replacing it would provide long-term benefits for both fish and people.</w:t>
      </w:r>
    </w:p>
    <w:p w14:paraId="4CD9270D" w14:textId="4B31EFF4" w:rsidR="00C65916" w:rsidRPr="00745235" w:rsidRDefault="00C65916" w:rsidP="00D260A0">
      <w:pPr>
        <w:rPr>
          <w:sz w:val="24"/>
          <w:szCs w:val="24"/>
        </w:rPr>
      </w:pPr>
      <w:r>
        <w:rPr>
          <w:sz w:val="24"/>
          <w:szCs w:val="24"/>
        </w:rPr>
        <w:t>The factors considered in this prioritization are outlined below.</w:t>
      </w:r>
    </w:p>
    <w:p w14:paraId="58A3E051" w14:textId="477A658B" w:rsidR="00D6297A" w:rsidRDefault="00BD535B" w:rsidP="00C44039">
      <w:pPr>
        <w:pStyle w:val="Heading2"/>
      </w:pPr>
      <w:bookmarkStart w:id="18" w:name="_Toc181165502"/>
      <w:r>
        <w:t>PHYSICAL CONDITIONS</w:t>
      </w:r>
      <w:bookmarkEnd w:id="18"/>
    </w:p>
    <w:p w14:paraId="1640940D" w14:textId="3F1BC3BB" w:rsidR="007E10E3" w:rsidRPr="00976B2A" w:rsidRDefault="007E10E3" w:rsidP="007E10E3">
      <w:pPr>
        <w:rPr>
          <w:sz w:val="24"/>
          <w:szCs w:val="24"/>
        </w:rPr>
      </w:pPr>
      <w:r>
        <w:rPr>
          <w:sz w:val="24"/>
          <w:szCs w:val="24"/>
        </w:rPr>
        <w:t xml:space="preserve">To establish a system for prioritizing ecological conditions, River Focus considered the criteria listed below. </w:t>
      </w:r>
      <w:r w:rsidR="002E4FB3">
        <w:rPr>
          <w:sz w:val="24"/>
          <w:szCs w:val="24"/>
        </w:rPr>
        <w:t>A</w:t>
      </w:r>
      <w:r>
        <w:rPr>
          <w:sz w:val="24"/>
          <w:szCs w:val="24"/>
        </w:rPr>
        <w:t xml:space="preserve"> </w:t>
      </w:r>
      <w:r w:rsidR="00AF48B7">
        <w:rPr>
          <w:sz w:val="24"/>
          <w:szCs w:val="24"/>
        </w:rPr>
        <w:t>higher</w:t>
      </w:r>
      <w:r>
        <w:rPr>
          <w:sz w:val="24"/>
          <w:szCs w:val="24"/>
        </w:rPr>
        <w:t xml:space="preserve"> score</w:t>
      </w:r>
      <w:r w:rsidR="002E4FB3">
        <w:rPr>
          <w:sz w:val="24"/>
          <w:szCs w:val="24"/>
        </w:rPr>
        <w:t xml:space="preserve"> indicates</w:t>
      </w:r>
      <w:r>
        <w:rPr>
          <w:sz w:val="24"/>
          <w:szCs w:val="24"/>
        </w:rPr>
        <w:t xml:space="preserve"> worse physical condition.</w:t>
      </w:r>
    </w:p>
    <w:p w14:paraId="1559919F" w14:textId="115BD849" w:rsidR="00DF2924" w:rsidRDefault="004C014F" w:rsidP="00DF2924">
      <w:pPr>
        <w:pStyle w:val="Heading3"/>
      </w:pPr>
      <w:bookmarkStart w:id="19" w:name="_Toc181165503"/>
      <w:r>
        <w:t>PERCH (</w:t>
      </w:r>
      <w:r w:rsidR="00841D54">
        <w:t>SCORING</w:t>
      </w:r>
      <w:r>
        <w:t>: 0-10)</w:t>
      </w:r>
      <w:bookmarkEnd w:id="19"/>
    </w:p>
    <w:p w14:paraId="1C0966AC" w14:textId="29DEDC14" w:rsidR="0046006D" w:rsidRDefault="00922087" w:rsidP="00DF2924">
      <w:pPr>
        <w:rPr>
          <w:sz w:val="24"/>
          <w:szCs w:val="24"/>
        </w:rPr>
      </w:pPr>
      <w:r w:rsidRPr="00922087">
        <w:rPr>
          <w:noProof/>
        </w:rPr>
        <w:drawing>
          <wp:anchor distT="0" distB="0" distL="114300" distR="114300" simplePos="0" relativeHeight="251670528" behindDoc="0" locked="0" layoutInCell="1" allowOverlap="1" wp14:anchorId="5D40B5E6" wp14:editId="02CFD474">
            <wp:simplePos x="0" y="0"/>
            <wp:positionH relativeFrom="column">
              <wp:posOffset>0</wp:posOffset>
            </wp:positionH>
            <wp:positionV relativeFrom="paragraph">
              <wp:posOffset>64514</wp:posOffset>
            </wp:positionV>
            <wp:extent cx="1805305" cy="1175385"/>
            <wp:effectExtent l="0" t="0" r="4445" b="5715"/>
            <wp:wrapSquare wrapText="bothSides"/>
            <wp:docPr id="105767546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05305" cy="1175385"/>
                    </a:xfrm>
                    <a:prstGeom prst="rect">
                      <a:avLst/>
                    </a:prstGeom>
                    <a:noFill/>
                    <a:ln>
                      <a:noFill/>
                    </a:ln>
                  </pic:spPr>
                </pic:pic>
              </a:graphicData>
            </a:graphic>
            <wp14:sizeRelH relativeFrom="page">
              <wp14:pctWidth>0</wp14:pctWidth>
            </wp14:sizeRelH>
            <wp14:sizeRelV relativeFrom="page">
              <wp14:pctHeight>0</wp14:pctHeight>
            </wp14:sizeRelV>
          </wp:anchor>
        </w:drawing>
      </w:r>
      <w:r w:rsidR="00A675B5">
        <w:rPr>
          <w:sz w:val="24"/>
          <w:szCs w:val="24"/>
        </w:rPr>
        <w:t>This parameter focuses on perch</w:t>
      </w:r>
      <w:r w:rsidR="00720DA3">
        <w:rPr>
          <w:sz w:val="24"/>
          <w:szCs w:val="24"/>
        </w:rPr>
        <w:t>ed</w:t>
      </w:r>
      <w:r w:rsidR="00A675B5">
        <w:rPr>
          <w:sz w:val="24"/>
          <w:szCs w:val="24"/>
        </w:rPr>
        <w:t xml:space="preserve"> crossing outlets</w:t>
      </w:r>
      <w:r w:rsidR="00720DA3">
        <w:rPr>
          <w:sz w:val="24"/>
          <w:szCs w:val="24"/>
        </w:rPr>
        <w:t xml:space="preserve">. </w:t>
      </w:r>
      <w:r w:rsidR="00720DA3" w:rsidRPr="00052FB1">
        <w:rPr>
          <w:sz w:val="24"/>
          <w:szCs w:val="24"/>
        </w:rPr>
        <w:t>Crossings with significant drops at the outfall can act as a velocity barrier for fish trying to pass upstream</w:t>
      </w:r>
      <w:r w:rsidR="00A675B5">
        <w:rPr>
          <w:sz w:val="24"/>
          <w:szCs w:val="24"/>
        </w:rPr>
        <w:t>.</w:t>
      </w:r>
    </w:p>
    <w:p w14:paraId="1607B3DF" w14:textId="57CFC775" w:rsidR="008278D5" w:rsidRDefault="0054337D" w:rsidP="00DF2924">
      <w:pPr>
        <w:rPr>
          <w:sz w:val="24"/>
          <w:szCs w:val="24"/>
        </w:rPr>
      </w:pPr>
      <w:r>
        <w:rPr>
          <w:sz w:val="24"/>
          <w:szCs w:val="24"/>
        </w:rPr>
        <w:t xml:space="preserve">Crossings with no perch receive 0 points, less than 0.25 feet perch receive 2 points, </w:t>
      </w:r>
      <w:r w:rsidR="00922087">
        <w:rPr>
          <w:sz w:val="24"/>
          <w:szCs w:val="24"/>
        </w:rPr>
        <w:t xml:space="preserve">0.25 to </w:t>
      </w:r>
      <w:r>
        <w:rPr>
          <w:sz w:val="24"/>
          <w:szCs w:val="24"/>
        </w:rPr>
        <w:t xml:space="preserve">0.75 feet perch receive 5 points, </w:t>
      </w:r>
      <w:r w:rsidR="00922087">
        <w:rPr>
          <w:sz w:val="24"/>
          <w:szCs w:val="24"/>
        </w:rPr>
        <w:t xml:space="preserve">0.75 to </w:t>
      </w:r>
      <w:r w:rsidR="004E5E91">
        <w:rPr>
          <w:sz w:val="24"/>
          <w:szCs w:val="24"/>
        </w:rPr>
        <w:t>1</w:t>
      </w:r>
      <w:r w:rsidR="0049248D">
        <w:rPr>
          <w:sz w:val="24"/>
          <w:szCs w:val="24"/>
        </w:rPr>
        <w:t>.</w:t>
      </w:r>
      <w:r w:rsidR="00922087">
        <w:rPr>
          <w:sz w:val="24"/>
          <w:szCs w:val="24"/>
        </w:rPr>
        <w:t>0</w:t>
      </w:r>
      <w:r w:rsidR="0049248D">
        <w:rPr>
          <w:sz w:val="24"/>
          <w:szCs w:val="24"/>
        </w:rPr>
        <w:t xml:space="preserve"> fee</w:t>
      </w:r>
      <w:r w:rsidR="001C4E49">
        <w:rPr>
          <w:sz w:val="24"/>
          <w:szCs w:val="24"/>
        </w:rPr>
        <w:t xml:space="preserve">t </w:t>
      </w:r>
      <w:r w:rsidR="004E5E91">
        <w:rPr>
          <w:sz w:val="24"/>
          <w:szCs w:val="24"/>
        </w:rPr>
        <w:t xml:space="preserve">perch receive </w:t>
      </w:r>
      <w:r w:rsidR="00AF48B7">
        <w:rPr>
          <w:sz w:val="24"/>
          <w:szCs w:val="24"/>
        </w:rPr>
        <w:t>7</w:t>
      </w:r>
      <w:r w:rsidR="0049248D">
        <w:rPr>
          <w:sz w:val="24"/>
          <w:szCs w:val="24"/>
        </w:rPr>
        <w:t>.</w:t>
      </w:r>
      <w:r w:rsidR="004E5E91">
        <w:rPr>
          <w:sz w:val="24"/>
          <w:szCs w:val="24"/>
        </w:rPr>
        <w:t>5 points</w:t>
      </w:r>
      <w:r>
        <w:rPr>
          <w:sz w:val="24"/>
          <w:szCs w:val="24"/>
        </w:rPr>
        <w:t>, and 1.</w:t>
      </w:r>
      <w:r w:rsidR="00922087">
        <w:rPr>
          <w:sz w:val="24"/>
          <w:szCs w:val="24"/>
        </w:rPr>
        <w:t>0</w:t>
      </w:r>
      <w:r>
        <w:rPr>
          <w:sz w:val="24"/>
          <w:szCs w:val="24"/>
        </w:rPr>
        <w:t xml:space="preserve"> feet or more perch receive 10 points. </w:t>
      </w:r>
    </w:p>
    <w:p w14:paraId="78FC6801" w14:textId="77777777" w:rsidR="00FB656F" w:rsidRDefault="00FB656F" w:rsidP="00DF2924">
      <w:pPr>
        <w:rPr>
          <w:sz w:val="24"/>
          <w:szCs w:val="24"/>
        </w:rPr>
      </w:pPr>
    </w:p>
    <w:p w14:paraId="2E9A3EB3" w14:textId="77777777" w:rsidR="00FB656F" w:rsidRDefault="00FB656F" w:rsidP="00DF2924">
      <w:pPr>
        <w:rPr>
          <w:sz w:val="24"/>
          <w:szCs w:val="24"/>
        </w:rPr>
      </w:pPr>
    </w:p>
    <w:p w14:paraId="0BD9B6ED" w14:textId="2DF4D08D" w:rsidR="00DF2924" w:rsidRDefault="004C014F" w:rsidP="00DF2924">
      <w:pPr>
        <w:pStyle w:val="Heading3"/>
      </w:pPr>
      <w:bookmarkStart w:id="20" w:name="_Toc181165504"/>
      <w:r>
        <w:t>CONSTRICTION (</w:t>
      </w:r>
      <w:r w:rsidR="00841D54">
        <w:t>SCORING</w:t>
      </w:r>
      <w:r>
        <w:t>: 0-10)</w:t>
      </w:r>
      <w:bookmarkEnd w:id="20"/>
    </w:p>
    <w:p w14:paraId="1023E74A" w14:textId="1CE2BB67" w:rsidR="00694F06" w:rsidRDefault="0049248D" w:rsidP="00DF2924">
      <w:r w:rsidRPr="0049248D">
        <w:rPr>
          <w:noProof/>
        </w:rPr>
        <w:drawing>
          <wp:anchor distT="0" distB="0" distL="114300" distR="114300" simplePos="0" relativeHeight="251658240" behindDoc="0" locked="0" layoutInCell="1" allowOverlap="1" wp14:anchorId="244C207B" wp14:editId="76D5CD61">
            <wp:simplePos x="0" y="0"/>
            <wp:positionH relativeFrom="column">
              <wp:posOffset>35560</wp:posOffset>
            </wp:positionH>
            <wp:positionV relativeFrom="paragraph">
              <wp:posOffset>0</wp:posOffset>
            </wp:positionV>
            <wp:extent cx="1722120" cy="1306195"/>
            <wp:effectExtent l="0" t="0" r="0" b="8255"/>
            <wp:wrapSquare wrapText="bothSides"/>
            <wp:docPr id="3219706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22120" cy="1306195"/>
                    </a:xfrm>
                    <a:prstGeom prst="rect">
                      <a:avLst/>
                    </a:prstGeom>
                    <a:noFill/>
                    <a:ln>
                      <a:noFill/>
                    </a:ln>
                  </pic:spPr>
                </pic:pic>
              </a:graphicData>
            </a:graphic>
            <wp14:sizeRelH relativeFrom="page">
              <wp14:pctWidth>0</wp14:pctWidth>
            </wp14:sizeRelH>
            <wp14:sizeRelV relativeFrom="page">
              <wp14:pctHeight>0</wp14:pctHeight>
            </wp14:sizeRelV>
          </wp:anchor>
        </w:drawing>
      </w:r>
      <w:r w:rsidR="00A675B5" w:rsidRPr="004E5E91">
        <w:rPr>
          <w:sz w:val="24"/>
          <w:szCs w:val="24"/>
        </w:rPr>
        <w:t xml:space="preserve">This parameter evaluates the degree to which the culvert restricts flow. </w:t>
      </w:r>
      <w:r w:rsidR="00720DA3" w:rsidRPr="00A675B5">
        <w:rPr>
          <w:sz w:val="24"/>
          <w:szCs w:val="24"/>
        </w:rPr>
        <w:t>This scoring prioritizes culverts that significantly impede water flow and potentially fish passage</w:t>
      </w:r>
      <w:r w:rsidR="00720DA3">
        <w:t xml:space="preserve">. </w:t>
      </w:r>
    </w:p>
    <w:p w14:paraId="11EE737E" w14:textId="0591C693" w:rsidR="00A675B5" w:rsidRPr="00A675B5" w:rsidRDefault="00A675B5" w:rsidP="00DF2924">
      <w:r w:rsidRPr="004E5E91">
        <w:rPr>
          <w:sz w:val="24"/>
          <w:szCs w:val="24"/>
        </w:rPr>
        <w:t xml:space="preserve">Culverts </w:t>
      </w:r>
      <w:r w:rsidR="0046006D">
        <w:rPr>
          <w:sz w:val="24"/>
          <w:szCs w:val="24"/>
        </w:rPr>
        <w:t xml:space="preserve">with </w:t>
      </w:r>
      <w:r w:rsidR="00AF48B7" w:rsidRPr="00A675B5">
        <w:rPr>
          <w:sz w:val="24"/>
          <w:szCs w:val="24"/>
        </w:rPr>
        <w:t>no constriction</w:t>
      </w:r>
      <w:r w:rsidR="00C75693">
        <w:rPr>
          <w:sz w:val="24"/>
          <w:szCs w:val="24"/>
        </w:rPr>
        <w:t>, a value of 1 or higher,</w:t>
      </w:r>
      <w:r w:rsidR="00AF48B7">
        <w:rPr>
          <w:sz w:val="24"/>
          <w:szCs w:val="24"/>
        </w:rPr>
        <w:t xml:space="preserve"> or unknown</w:t>
      </w:r>
      <w:r w:rsidR="00C75693">
        <w:rPr>
          <w:sz w:val="24"/>
          <w:szCs w:val="24"/>
        </w:rPr>
        <w:t xml:space="preserve"> constriction</w:t>
      </w:r>
      <w:r w:rsidR="00AF48B7" w:rsidRPr="00A675B5">
        <w:rPr>
          <w:sz w:val="24"/>
          <w:szCs w:val="24"/>
        </w:rPr>
        <w:t xml:space="preserve"> receive 0 points</w:t>
      </w:r>
      <w:r w:rsidR="00AF48B7">
        <w:rPr>
          <w:sz w:val="24"/>
          <w:szCs w:val="24"/>
        </w:rPr>
        <w:t>, lower-moderate constrictions receive 2.5 points,</w:t>
      </w:r>
      <w:r w:rsidRPr="00A675B5">
        <w:rPr>
          <w:sz w:val="24"/>
          <w:szCs w:val="24"/>
        </w:rPr>
        <w:t xml:space="preserve"> </w:t>
      </w:r>
      <w:r w:rsidR="00694F06">
        <w:rPr>
          <w:sz w:val="24"/>
          <w:szCs w:val="24"/>
        </w:rPr>
        <w:t>higher-</w:t>
      </w:r>
      <w:r w:rsidRPr="00A675B5">
        <w:rPr>
          <w:sz w:val="24"/>
          <w:szCs w:val="24"/>
        </w:rPr>
        <w:t xml:space="preserve">moderate constrictions receive 5 points, </w:t>
      </w:r>
      <w:r w:rsidR="00AF48B7" w:rsidRPr="00A675B5">
        <w:rPr>
          <w:sz w:val="24"/>
          <w:szCs w:val="24"/>
        </w:rPr>
        <w:t xml:space="preserve">and </w:t>
      </w:r>
      <w:r w:rsidR="00AF48B7">
        <w:rPr>
          <w:sz w:val="24"/>
          <w:szCs w:val="24"/>
        </w:rPr>
        <w:t>severe</w:t>
      </w:r>
      <w:r w:rsidR="00AF48B7" w:rsidRPr="004E5E91">
        <w:rPr>
          <w:sz w:val="24"/>
          <w:szCs w:val="24"/>
        </w:rPr>
        <w:t xml:space="preserve"> constrictions receive </w:t>
      </w:r>
      <w:r w:rsidR="00160C87">
        <w:rPr>
          <w:sz w:val="24"/>
          <w:szCs w:val="24"/>
        </w:rPr>
        <w:t>7.5-10</w:t>
      </w:r>
      <w:r w:rsidR="00AF48B7" w:rsidRPr="004E5E91">
        <w:rPr>
          <w:sz w:val="24"/>
          <w:szCs w:val="24"/>
        </w:rPr>
        <w:t xml:space="preserve"> points</w:t>
      </w:r>
      <w:r w:rsidR="00160C87">
        <w:rPr>
          <w:sz w:val="24"/>
          <w:szCs w:val="24"/>
        </w:rPr>
        <w:t>.</w:t>
      </w:r>
    </w:p>
    <w:p w14:paraId="41192E5F" w14:textId="6DE1F7F6" w:rsidR="00DF2924" w:rsidRDefault="004C014F" w:rsidP="00DF2924">
      <w:pPr>
        <w:pStyle w:val="Heading3"/>
      </w:pPr>
      <w:bookmarkStart w:id="21" w:name="_Toc181165505"/>
      <w:r>
        <w:lastRenderedPageBreak/>
        <w:t>CROSSING SLOPE (</w:t>
      </w:r>
      <w:r w:rsidR="00841D54">
        <w:t>SCORING</w:t>
      </w:r>
      <w:r>
        <w:t>: 0-10)</w:t>
      </w:r>
      <w:bookmarkEnd w:id="21"/>
    </w:p>
    <w:p w14:paraId="7A3DF440" w14:textId="019CF445" w:rsidR="00694F06" w:rsidRDefault="0054337D" w:rsidP="00DF2924">
      <w:pPr>
        <w:rPr>
          <w:sz w:val="24"/>
          <w:szCs w:val="24"/>
        </w:rPr>
      </w:pPr>
      <w:r w:rsidRPr="0054337D">
        <w:rPr>
          <w:noProof/>
        </w:rPr>
        <w:drawing>
          <wp:anchor distT="0" distB="0" distL="114300" distR="114300" simplePos="0" relativeHeight="251664384" behindDoc="0" locked="0" layoutInCell="1" allowOverlap="1" wp14:anchorId="5317E503" wp14:editId="7E930363">
            <wp:simplePos x="0" y="0"/>
            <wp:positionH relativeFrom="column">
              <wp:posOffset>0</wp:posOffset>
            </wp:positionH>
            <wp:positionV relativeFrom="paragraph">
              <wp:posOffset>58140</wp:posOffset>
            </wp:positionV>
            <wp:extent cx="1722120" cy="1306195"/>
            <wp:effectExtent l="0" t="0" r="0" b="8255"/>
            <wp:wrapSquare wrapText="bothSides"/>
            <wp:docPr id="75961996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22120" cy="1306195"/>
                    </a:xfrm>
                    <a:prstGeom prst="rect">
                      <a:avLst/>
                    </a:prstGeom>
                    <a:noFill/>
                    <a:ln>
                      <a:noFill/>
                    </a:ln>
                  </pic:spPr>
                </pic:pic>
              </a:graphicData>
            </a:graphic>
            <wp14:sizeRelH relativeFrom="page">
              <wp14:pctWidth>0</wp14:pctWidth>
            </wp14:sizeRelH>
            <wp14:sizeRelV relativeFrom="page">
              <wp14:pctHeight>0</wp14:pctHeight>
            </wp14:sizeRelV>
          </wp:anchor>
        </w:drawing>
      </w:r>
      <w:r w:rsidR="00A675B5">
        <w:rPr>
          <w:sz w:val="24"/>
          <w:szCs w:val="24"/>
        </w:rPr>
        <w:t>This parameter considers the slope</w:t>
      </w:r>
      <w:r w:rsidR="00F35FD0">
        <w:rPr>
          <w:sz w:val="24"/>
          <w:szCs w:val="24"/>
        </w:rPr>
        <w:t xml:space="preserve"> of</w:t>
      </w:r>
      <w:ins w:id="22" w:author="Brady Halvorson" w:date="2024-11-21T10:30:00Z">
        <w:r w:rsidR="004C437A">
          <w:rPr>
            <w:sz w:val="24"/>
            <w:szCs w:val="24"/>
          </w:rPr>
          <w:t xml:space="preserve"> the</w:t>
        </w:r>
      </w:ins>
      <w:r w:rsidR="00F35FD0">
        <w:rPr>
          <w:sz w:val="24"/>
          <w:szCs w:val="24"/>
        </w:rPr>
        <w:t xml:space="preserve"> existing fish passage structure</w:t>
      </w:r>
      <w:r w:rsidR="00A675B5">
        <w:rPr>
          <w:sz w:val="24"/>
          <w:szCs w:val="24"/>
        </w:rPr>
        <w:t>.</w:t>
      </w:r>
      <w:r w:rsidR="008278D5" w:rsidRPr="00052FB1">
        <w:rPr>
          <w:sz w:val="24"/>
          <w:szCs w:val="24"/>
        </w:rPr>
        <w:t xml:space="preserve"> Steep culvert slopes can create challenging flow conditions for fish. </w:t>
      </w:r>
      <w:r w:rsidR="00052FB1">
        <w:rPr>
          <w:sz w:val="24"/>
          <w:szCs w:val="24"/>
        </w:rPr>
        <w:t xml:space="preserve">A crossing with </w:t>
      </w:r>
      <w:r w:rsidR="008278D5" w:rsidRPr="00052FB1">
        <w:rPr>
          <w:sz w:val="24"/>
          <w:szCs w:val="24"/>
        </w:rPr>
        <w:t>gentler slopes receive</w:t>
      </w:r>
      <w:r w:rsidR="00A675B5">
        <w:rPr>
          <w:sz w:val="24"/>
          <w:szCs w:val="24"/>
        </w:rPr>
        <w:t>s</w:t>
      </w:r>
      <w:r w:rsidR="008278D5" w:rsidRPr="00052FB1">
        <w:rPr>
          <w:sz w:val="24"/>
          <w:szCs w:val="24"/>
        </w:rPr>
        <w:t xml:space="preserve"> higher scores.</w:t>
      </w:r>
      <w:r w:rsidR="00A675B5">
        <w:rPr>
          <w:sz w:val="24"/>
          <w:szCs w:val="24"/>
        </w:rPr>
        <w:t xml:space="preserve"> </w:t>
      </w:r>
      <w:r w:rsidR="00720DA3" w:rsidRPr="00A675B5">
        <w:rPr>
          <w:sz w:val="24"/>
          <w:szCs w:val="24"/>
        </w:rPr>
        <w:t xml:space="preserve">Steep gradients can create challenging flow conditions for fish, hence the </w:t>
      </w:r>
      <w:r w:rsidR="00720DA3">
        <w:rPr>
          <w:sz w:val="24"/>
          <w:szCs w:val="24"/>
        </w:rPr>
        <w:t>lower</w:t>
      </w:r>
      <w:r w:rsidR="00720DA3" w:rsidRPr="00A675B5">
        <w:rPr>
          <w:sz w:val="24"/>
          <w:szCs w:val="24"/>
        </w:rPr>
        <w:t xml:space="preserve"> scores for steeper culverts.</w:t>
      </w:r>
      <w:r w:rsidR="00720DA3">
        <w:rPr>
          <w:sz w:val="24"/>
          <w:szCs w:val="24"/>
        </w:rPr>
        <w:t xml:space="preserve"> </w:t>
      </w:r>
    </w:p>
    <w:p w14:paraId="408C415C" w14:textId="53CE969C" w:rsidR="008278D5" w:rsidRPr="00A675B5" w:rsidRDefault="00A675B5" w:rsidP="00DF2924">
      <w:r>
        <w:rPr>
          <w:sz w:val="24"/>
          <w:szCs w:val="24"/>
        </w:rPr>
        <w:t>Crossings</w:t>
      </w:r>
      <w:r w:rsidRPr="00A675B5">
        <w:rPr>
          <w:sz w:val="24"/>
          <w:szCs w:val="24"/>
        </w:rPr>
        <w:t xml:space="preserve"> </w:t>
      </w:r>
      <w:r w:rsidR="0054337D">
        <w:rPr>
          <w:sz w:val="24"/>
          <w:szCs w:val="24"/>
        </w:rPr>
        <w:t xml:space="preserve">with </w:t>
      </w:r>
      <w:r w:rsidR="0054337D" w:rsidRPr="00A675B5">
        <w:rPr>
          <w:sz w:val="24"/>
          <w:szCs w:val="24"/>
        </w:rPr>
        <w:t>no gradient</w:t>
      </w:r>
      <w:r w:rsidR="0054337D">
        <w:rPr>
          <w:sz w:val="24"/>
          <w:szCs w:val="24"/>
        </w:rPr>
        <w:t xml:space="preserve"> </w:t>
      </w:r>
      <w:r w:rsidR="0054337D" w:rsidRPr="00A675B5">
        <w:rPr>
          <w:sz w:val="24"/>
          <w:szCs w:val="24"/>
        </w:rPr>
        <w:t>receive 0 points</w:t>
      </w:r>
      <w:r w:rsidR="0054337D">
        <w:rPr>
          <w:sz w:val="24"/>
          <w:szCs w:val="24"/>
        </w:rPr>
        <w:t>,</w:t>
      </w:r>
      <w:r w:rsidRPr="00A675B5">
        <w:rPr>
          <w:sz w:val="24"/>
          <w:szCs w:val="24"/>
        </w:rPr>
        <w:t xml:space="preserve"> </w:t>
      </w:r>
      <w:r w:rsidR="00C25A4B">
        <w:rPr>
          <w:sz w:val="24"/>
          <w:szCs w:val="24"/>
        </w:rPr>
        <w:t xml:space="preserve">lower-moderate gradient receive </w:t>
      </w:r>
      <w:r w:rsidR="0054337D">
        <w:rPr>
          <w:sz w:val="24"/>
          <w:szCs w:val="24"/>
        </w:rPr>
        <w:t>2</w:t>
      </w:r>
      <w:r w:rsidR="00C6293E">
        <w:rPr>
          <w:sz w:val="24"/>
          <w:szCs w:val="24"/>
        </w:rPr>
        <w:t xml:space="preserve"> to </w:t>
      </w:r>
      <w:r w:rsidR="0054337D">
        <w:rPr>
          <w:sz w:val="24"/>
          <w:szCs w:val="24"/>
        </w:rPr>
        <w:t>3</w:t>
      </w:r>
      <w:r w:rsidR="00C25A4B">
        <w:rPr>
          <w:sz w:val="24"/>
          <w:szCs w:val="24"/>
        </w:rPr>
        <w:t xml:space="preserve"> points,</w:t>
      </w:r>
      <w:r w:rsidR="0054337D" w:rsidRPr="00A675B5">
        <w:rPr>
          <w:sz w:val="24"/>
          <w:szCs w:val="24"/>
        </w:rPr>
        <w:t xml:space="preserve"> </w:t>
      </w:r>
      <w:r w:rsidR="0054337D">
        <w:rPr>
          <w:sz w:val="24"/>
          <w:szCs w:val="24"/>
        </w:rPr>
        <w:t>higher-</w:t>
      </w:r>
      <w:r w:rsidR="0054337D" w:rsidRPr="00A675B5">
        <w:rPr>
          <w:sz w:val="24"/>
          <w:szCs w:val="24"/>
        </w:rPr>
        <w:t xml:space="preserve">moderate gradient receive </w:t>
      </w:r>
      <w:r w:rsidR="0054337D">
        <w:rPr>
          <w:sz w:val="24"/>
          <w:szCs w:val="24"/>
        </w:rPr>
        <w:t>5</w:t>
      </w:r>
      <w:r w:rsidR="00C6293E">
        <w:rPr>
          <w:sz w:val="24"/>
          <w:szCs w:val="24"/>
        </w:rPr>
        <w:t xml:space="preserve"> to </w:t>
      </w:r>
      <w:r w:rsidR="0054337D">
        <w:rPr>
          <w:sz w:val="24"/>
          <w:szCs w:val="24"/>
        </w:rPr>
        <w:t>7</w:t>
      </w:r>
      <w:r w:rsidR="0054337D" w:rsidRPr="00A675B5">
        <w:rPr>
          <w:sz w:val="24"/>
          <w:szCs w:val="24"/>
        </w:rPr>
        <w:t xml:space="preserve"> point</w:t>
      </w:r>
      <w:r w:rsidR="0054337D">
        <w:rPr>
          <w:sz w:val="24"/>
          <w:szCs w:val="24"/>
        </w:rPr>
        <w:t xml:space="preserve">s, </w:t>
      </w:r>
      <w:r w:rsidRPr="00A675B5">
        <w:rPr>
          <w:sz w:val="24"/>
          <w:szCs w:val="24"/>
        </w:rPr>
        <w:t xml:space="preserve">and </w:t>
      </w:r>
      <w:r w:rsidR="0054337D" w:rsidRPr="00A675B5">
        <w:rPr>
          <w:sz w:val="24"/>
          <w:szCs w:val="24"/>
        </w:rPr>
        <w:t xml:space="preserve">severe gradient </w:t>
      </w:r>
      <w:r w:rsidR="0054337D" w:rsidRPr="001C4E49">
        <w:rPr>
          <w:sz w:val="24"/>
          <w:szCs w:val="24"/>
        </w:rPr>
        <w:t xml:space="preserve">receive </w:t>
      </w:r>
      <w:r w:rsidR="0054337D">
        <w:rPr>
          <w:sz w:val="24"/>
          <w:szCs w:val="24"/>
        </w:rPr>
        <w:t>1</w:t>
      </w:r>
      <w:r w:rsidR="0054337D" w:rsidRPr="001C4E49">
        <w:rPr>
          <w:sz w:val="24"/>
          <w:szCs w:val="24"/>
        </w:rPr>
        <w:t>0</w:t>
      </w:r>
      <w:r w:rsidR="0054337D" w:rsidRPr="00A675B5">
        <w:rPr>
          <w:sz w:val="24"/>
          <w:szCs w:val="24"/>
        </w:rPr>
        <w:t xml:space="preserve"> points</w:t>
      </w:r>
      <w:ins w:id="23" w:author="Brady Halvorson" w:date="2024-11-21T10:30:00Z">
        <w:r w:rsidR="0089799A">
          <w:rPr>
            <w:sz w:val="24"/>
            <w:szCs w:val="24"/>
          </w:rPr>
          <w:t>.</w:t>
        </w:r>
      </w:ins>
      <w:del w:id="24" w:author="Brady Halvorson" w:date="2024-11-21T10:30:00Z">
        <w:r w:rsidR="0054337D" w:rsidRPr="00A675B5" w:rsidDel="0089799A">
          <w:rPr>
            <w:sz w:val="24"/>
            <w:szCs w:val="24"/>
          </w:rPr>
          <w:delText>,</w:delText>
        </w:r>
      </w:del>
      <w:r w:rsidR="0054337D" w:rsidRPr="00A675B5">
        <w:rPr>
          <w:sz w:val="24"/>
          <w:szCs w:val="24"/>
        </w:rPr>
        <w:t xml:space="preserve"> </w:t>
      </w:r>
    </w:p>
    <w:p w14:paraId="27EE0B9F" w14:textId="0C909583" w:rsidR="00C44039" w:rsidRDefault="00BD535B" w:rsidP="00C44039">
      <w:pPr>
        <w:pStyle w:val="Heading2"/>
      </w:pPr>
      <w:bookmarkStart w:id="25" w:name="_Toc181165506"/>
      <w:r>
        <w:t>ECOLOGICAL CONDITIONS</w:t>
      </w:r>
      <w:bookmarkEnd w:id="25"/>
    </w:p>
    <w:p w14:paraId="1F69899A" w14:textId="603E455F" w:rsidR="00745235" w:rsidRPr="00976B2A" w:rsidRDefault="00052FB1" w:rsidP="00C44039">
      <w:pPr>
        <w:rPr>
          <w:sz w:val="24"/>
          <w:szCs w:val="24"/>
        </w:rPr>
      </w:pPr>
      <w:r>
        <w:rPr>
          <w:sz w:val="24"/>
          <w:szCs w:val="24"/>
        </w:rPr>
        <w:t>To establish a system for prioritizing ecological conditions, River Focus considered the criteria</w:t>
      </w:r>
      <w:r w:rsidR="007E10E3">
        <w:rPr>
          <w:sz w:val="24"/>
          <w:szCs w:val="24"/>
        </w:rPr>
        <w:t xml:space="preserve"> listed below. </w:t>
      </w:r>
      <w:r w:rsidR="002E4FB3">
        <w:rPr>
          <w:sz w:val="24"/>
          <w:szCs w:val="24"/>
        </w:rPr>
        <w:t>A</w:t>
      </w:r>
      <w:r w:rsidR="007E10E3" w:rsidRPr="002E4FB3">
        <w:rPr>
          <w:sz w:val="24"/>
          <w:szCs w:val="24"/>
        </w:rPr>
        <w:t xml:space="preserve"> higher </w:t>
      </w:r>
      <w:r w:rsidR="002E4FB3">
        <w:rPr>
          <w:sz w:val="24"/>
          <w:szCs w:val="24"/>
        </w:rPr>
        <w:t xml:space="preserve">score indicates </w:t>
      </w:r>
      <w:r w:rsidR="007E10E3" w:rsidRPr="002E4FB3">
        <w:rPr>
          <w:sz w:val="24"/>
          <w:szCs w:val="24"/>
        </w:rPr>
        <w:t>better ecological conditions.</w:t>
      </w:r>
    </w:p>
    <w:p w14:paraId="7C84296F" w14:textId="4F317277" w:rsidR="00DF2924" w:rsidRDefault="004C014F" w:rsidP="00DF2924">
      <w:pPr>
        <w:pStyle w:val="Heading3"/>
      </w:pPr>
      <w:bookmarkStart w:id="26" w:name="_Toc181165507"/>
      <w:r>
        <w:t>FISH SPECIES COMPOSITION (</w:t>
      </w:r>
      <w:r w:rsidR="00841D54">
        <w:t>SCORING</w:t>
      </w:r>
      <w:r w:rsidR="008278D5" w:rsidRPr="000F4FA9">
        <w:t>: 0-10)</w:t>
      </w:r>
      <w:bookmarkEnd w:id="26"/>
    </w:p>
    <w:p w14:paraId="2D06E46E" w14:textId="60701310" w:rsidR="007E10E3" w:rsidRDefault="00BF49C8" w:rsidP="00DF2924">
      <w:pPr>
        <w:rPr>
          <w:sz w:val="24"/>
          <w:szCs w:val="24"/>
        </w:rPr>
      </w:pPr>
      <w:r w:rsidRPr="00BF49C8">
        <w:rPr>
          <w:noProof/>
        </w:rPr>
        <w:drawing>
          <wp:anchor distT="0" distB="0" distL="114300" distR="114300" simplePos="0" relativeHeight="251666432" behindDoc="0" locked="0" layoutInCell="1" allowOverlap="1" wp14:anchorId="48B23B75" wp14:editId="6F638A89">
            <wp:simplePos x="0" y="0"/>
            <wp:positionH relativeFrom="column">
              <wp:posOffset>0</wp:posOffset>
            </wp:positionH>
            <wp:positionV relativeFrom="paragraph">
              <wp:posOffset>76200</wp:posOffset>
            </wp:positionV>
            <wp:extent cx="2113915" cy="937895"/>
            <wp:effectExtent l="0" t="0" r="635" b="0"/>
            <wp:wrapSquare wrapText="bothSides"/>
            <wp:docPr id="86441608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13915" cy="937895"/>
                    </a:xfrm>
                    <a:prstGeom prst="rect">
                      <a:avLst/>
                    </a:prstGeom>
                    <a:noFill/>
                    <a:ln>
                      <a:noFill/>
                    </a:ln>
                  </pic:spPr>
                </pic:pic>
              </a:graphicData>
            </a:graphic>
            <wp14:sizeRelH relativeFrom="page">
              <wp14:pctWidth>0</wp14:pctWidth>
            </wp14:sizeRelH>
            <wp14:sizeRelV relativeFrom="page">
              <wp14:pctHeight>0</wp14:pctHeight>
            </wp14:sizeRelV>
          </wp:anchor>
        </w:drawing>
      </w:r>
      <w:r w:rsidR="00284AE4" w:rsidRPr="00976B2A">
        <w:rPr>
          <w:sz w:val="24"/>
          <w:szCs w:val="24"/>
        </w:rPr>
        <w:t xml:space="preserve">This parameter focuses on the presence and type of fish species upstream of the culvert. The highest scores are assigned to streams with documented presence of anadromous salmonids, reflecting their ecological and cultural significance. </w:t>
      </w:r>
      <w:r w:rsidRPr="00976B2A">
        <w:rPr>
          <w:sz w:val="24"/>
          <w:szCs w:val="24"/>
        </w:rPr>
        <w:t>This scoring emphasizes restoring connectivity for migratory species and maintaining healthy fish populations.</w:t>
      </w:r>
      <w:r>
        <w:rPr>
          <w:sz w:val="24"/>
          <w:szCs w:val="24"/>
        </w:rPr>
        <w:t xml:space="preserve"> D</w:t>
      </w:r>
      <w:r w:rsidRPr="00537B1B">
        <w:rPr>
          <w:sz w:val="24"/>
          <w:szCs w:val="24"/>
        </w:rPr>
        <w:t>iverse fish communities signif</w:t>
      </w:r>
      <w:r>
        <w:rPr>
          <w:sz w:val="24"/>
          <w:szCs w:val="24"/>
        </w:rPr>
        <w:t>y</w:t>
      </w:r>
      <w:r w:rsidRPr="00537B1B">
        <w:rPr>
          <w:sz w:val="24"/>
          <w:szCs w:val="24"/>
        </w:rPr>
        <w:t xml:space="preserve"> a healthier ecosystem and greater potential benefits from improved passage.</w:t>
      </w:r>
    </w:p>
    <w:p w14:paraId="785A71AD" w14:textId="233CED1A" w:rsidR="008278D5" w:rsidRPr="00537B1B" w:rsidRDefault="00BF49C8" w:rsidP="00DF2924">
      <w:pPr>
        <w:rPr>
          <w:sz w:val="24"/>
          <w:szCs w:val="24"/>
        </w:rPr>
      </w:pPr>
      <w:r>
        <w:rPr>
          <w:sz w:val="24"/>
          <w:szCs w:val="24"/>
        </w:rPr>
        <w:t>S</w:t>
      </w:r>
      <w:r w:rsidRPr="00BF49C8">
        <w:rPr>
          <w:sz w:val="24"/>
          <w:szCs w:val="24"/>
        </w:rPr>
        <w:t>treams lacking fish or with an </w:t>
      </w:r>
      <w:r w:rsidRPr="00976B2A">
        <w:rPr>
          <w:sz w:val="24"/>
          <w:szCs w:val="24"/>
        </w:rPr>
        <w:t>unknown fish presence receive 0 points</w:t>
      </w:r>
      <w:r>
        <w:rPr>
          <w:sz w:val="24"/>
          <w:szCs w:val="24"/>
        </w:rPr>
        <w:t xml:space="preserve">. Streams </w:t>
      </w:r>
      <w:r w:rsidRPr="00BF49C8">
        <w:rPr>
          <w:sz w:val="24"/>
          <w:szCs w:val="24"/>
        </w:rPr>
        <w:t>with resident fish species receive 5 points, acknowledging their importance to the ecosystem.</w:t>
      </w:r>
      <w:r>
        <w:rPr>
          <w:sz w:val="24"/>
          <w:szCs w:val="24"/>
        </w:rPr>
        <w:t xml:space="preserve"> S</w:t>
      </w:r>
      <w:r w:rsidRPr="00BF49C8">
        <w:rPr>
          <w:sz w:val="24"/>
          <w:szCs w:val="24"/>
        </w:rPr>
        <w:t>treams with one anadromous fish species receive 8 points</w:t>
      </w:r>
      <w:r>
        <w:rPr>
          <w:sz w:val="24"/>
          <w:szCs w:val="24"/>
        </w:rPr>
        <w:t>, while streams with more than one anadromous fish species receive 10 points</w:t>
      </w:r>
    </w:p>
    <w:p w14:paraId="024F2008" w14:textId="41D53421" w:rsidR="00DF2924" w:rsidRDefault="008278D5" w:rsidP="00DF2924">
      <w:pPr>
        <w:pStyle w:val="Heading3"/>
      </w:pPr>
      <w:bookmarkStart w:id="27" w:name="_Hlk181001008"/>
      <w:bookmarkStart w:id="28" w:name="_Toc181165508"/>
      <w:r w:rsidRPr="000F4FA9">
        <w:t>H</w:t>
      </w:r>
      <w:r w:rsidR="00841D54">
        <w:t>ABITAT QUANTITY UPSTREAM (SCORING:</w:t>
      </w:r>
      <w:r w:rsidRPr="000F4FA9">
        <w:t xml:space="preserve"> 0-</w:t>
      </w:r>
      <w:r w:rsidR="00434E61">
        <w:t>2</w:t>
      </w:r>
      <w:r w:rsidRPr="000F4FA9">
        <w:t>0)</w:t>
      </w:r>
      <w:bookmarkEnd w:id="27"/>
      <w:bookmarkEnd w:id="28"/>
    </w:p>
    <w:p w14:paraId="2BB170FB" w14:textId="5664E2F3" w:rsidR="0064216A" w:rsidRPr="0064216A" w:rsidRDefault="0064216A" w:rsidP="0064216A">
      <w:pPr>
        <w:pStyle w:val="Heading4"/>
      </w:pPr>
      <w:r>
        <w:t>LINEAR MILES</w:t>
      </w:r>
      <w:r w:rsidR="00434E61" w:rsidRPr="000F4FA9">
        <w:t xml:space="preserve"> (</w:t>
      </w:r>
      <w:r w:rsidR="00841D54">
        <w:t>SCORING</w:t>
      </w:r>
      <w:r w:rsidR="00434E61" w:rsidRPr="000F4FA9">
        <w:t>: 0-10)</w:t>
      </w:r>
    </w:p>
    <w:p w14:paraId="6F2AB8DF" w14:textId="10C0E62B" w:rsidR="000F4FA9" w:rsidRDefault="00922087" w:rsidP="00DF2924">
      <w:pPr>
        <w:rPr>
          <w:sz w:val="24"/>
          <w:szCs w:val="24"/>
        </w:rPr>
      </w:pPr>
      <w:r w:rsidRPr="00922087">
        <w:rPr>
          <w:noProof/>
        </w:rPr>
        <w:lastRenderedPageBreak/>
        <w:drawing>
          <wp:anchor distT="0" distB="0" distL="114300" distR="114300" simplePos="0" relativeHeight="251669504" behindDoc="0" locked="0" layoutInCell="1" allowOverlap="1" wp14:anchorId="7B6BDC49" wp14:editId="76308B84">
            <wp:simplePos x="0" y="0"/>
            <wp:positionH relativeFrom="column">
              <wp:posOffset>0</wp:posOffset>
            </wp:positionH>
            <wp:positionV relativeFrom="paragraph">
              <wp:posOffset>60671</wp:posOffset>
            </wp:positionV>
            <wp:extent cx="1722120" cy="1484630"/>
            <wp:effectExtent l="0" t="0" r="0" b="1270"/>
            <wp:wrapSquare wrapText="bothSides"/>
            <wp:docPr id="208998627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22120" cy="1484630"/>
                    </a:xfrm>
                    <a:prstGeom prst="rect">
                      <a:avLst/>
                    </a:prstGeom>
                    <a:noFill/>
                    <a:ln>
                      <a:noFill/>
                    </a:ln>
                  </pic:spPr>
                </pic:pic>
              </a:graphicData>
            </a:graphic>
            <wp14:sizeRelH relativeFrom="page">
              <wp14:pctWidth>0</wp14:pctWidth>
            </wp14:sizeRelH>
            <wp14:sizeRelV relativeFrom="page">
              <wp14:pctHeight>0</wp14:pctHeight>
            </wp14:sizeRelV>
          </wp:anchor>
        </w:drawing>
      </w:r>
      <w:r w:rsidR="000F4FA9" w:rsidRPr="008278D5">
        <w:rPr>
          <w:sz w:val="24"/>
          <w:szCs w:val="24"/>
        </w:rPr>
        <w:t xml:space="preserve">This parameter considers the </w:t>
      </w:r>
      <w:r w:rsidR="00B26418">
        <w:rPr>
          <w:sz w:val="24"/>
          <w:szCs w:val="24"/>
        </w:rPr>
        <w:t>length</w:t>
      </w:r>
      <w:r w:rsidR="000F4FA9" w:rsidRPr="008278D5">
        <w:rPr>
          <w:sz w:val="24"/>
          <w:szCs w:val="24"/>
        </w:rPr>
        <w:t xml:space="preserve"> of </w:t>
      </w:r>
      <w:r w:rsidR="00B26418">
        <w:rPr>
          <w:sz w:val="24"/>
          <w:szCs w:val="24"/>
        </w:rPr>
        <w:t xml:space="preserve">lotic (flowing waters) </w:t>
      </w:r>
      <w:r w:rsidR="000F4FA9" w:rsidRPr="008278D5">
        <w:rPr>
          <w:sz w:val="24"/>
          <w:szCs w:val="24"/>
        </w:rPr>
        <w:t xml:space="preserve">upstream habitat accessible to fish if the culvert were improved. Larger </w:t>
      </w:r>
      <w:r w:rsidR="00B26418">
        <w:rPr>
          <w:sz w:val="24"/>
          <w:szCs w:val="24"/>
        </w:rPr>
        <w:t>values</w:t>
      </w:r>
      <w:r w:rsidR="000F4FA9" w:rsidRPr="008278D5">
        <w:rPr>
          <w:sz w:val="24"/>
          <w:szCs w:val="24"/>
        </w:rPr>
        <w:t xml:space="preserve"> of suitable </w:t>
      </w:r>
      <w:r w:rsidR="00B26418">
        <w:rPr>
          <w:sz w:val="24"/>
          <w:szCs w:val="24"/>
        </w:rPr>
        <w:t>stream</w:t>
      </w:r>
      <w:r w:rsidR="000F4FA9" w:rsidRPr="008278D5">
        <w:rPr>
          <w:sz w:val="24"/>
          <w:szCs w:val="24"/>
        </w:rPr>
        <w:t xml:space="preserve"> receive higher scores, offer</w:t>
      </w:r>
      <w:r w:rsidR="000F4FA9">
        <w:rPr>
          <w:sz w:val="24"/>
          <w:szCs w:val="24"/>
        </w:rPr>
        <w:t>ing</w:t>
      </w:r>
      <w:r w:rsidR="000F4FA9" w:rsidRPr="008278D5">
        <w:rPr>
          <w:sz w:val="24"/>
          <w:szCs w:val="24"/>
        </w:rPr>
        <w:t xml:space="preserve"> greater potential for fish spawning, rearing, and foraging.</w:t>
      </w:r>
      <w:r w:rsidR="00CD6719">
        <w:rPr>
          <w:sz w:val="24"/>
          <w:szCs w:val="24"/>
        </w:rPr>
        <w:t xml:space="preserve"> </w:t>
      </w:r>
    </w:p>
    <w:p w14:paraId="40540694" w14:textId="6BE05BBD" w:rsidR="00284AE4" w:rsidRDefault="00CD6719" w:rsidP="00DF2924">
      <w:pPr>
        <w:rPr>
          <w:sz w:val="24"/>
          <w:szCs w:val="24"/>
        </w:rPr>
      </w:pPr>
      <w:r>
        <w:rPr>
          <w:sz w:val="24"/>
          <w:szCs w:val="24"/>
        </w:rPr>
        <w:t>Crossings</w:t>
      </w:r>
      <w:r w:rsidRPr="000F4FA9">
        <w:rPr>
          <w:sz w:val="24"/>
          <w:szCs w:val="24"/>
        </w:rPr>
        <w:t xml:space="preserve"> with </w:t>
      </w:r>
      <w:r w:rsidR="00BD1909">
        <w:rPr>
          <w:sz w:val="24"/>
          <w:szCs w:val="24"/>
        </w:rPr>
        <w:t>less than 0.1 mile of upstream habitat receive 0 points, 0.1 to 0.25 mile of upstream habitat receive 2 points,</w:t>
      </w:r>
      <w:r w:rsidR="00B26418">
        <w:rPr>
          <w:sz w:val="24"/>
          <w:szCs w:val="24"/>
        </w:rPr>
        <w:t xml:space="preserve"> </w:t>
      </w:r>
      <w:r w:rsidR="00BD1909">
        <w:rPr>
          <w:sz w:val="24"/>
          <w:szCs w:val="24"/>
        </w:rPr>
        <w:t>0.25</w:t>
      </w:r>
      <w:r>
        <w:rPr>
          <w:sz w:val="24"/>
          <w:szCs w:val="24"/>
        </w:rPr>
        <w:t xml:space="preserve"> to </w:t>
      </w:r>
      <w:r w:rsidR="00BD1909">
        <w:rPr>
          <w:sz w:val="24"/>
          <w:szCs w:val="24"/>
        </w:rPr>
        <w:t xml:space="preserve">0.5 </w:t>
      </w:r>
      <w:r w:rsidRPr="000F4FA9">
        <w:rPr>
          <w:sz w:val="24"/>
          <w:szCs w:val="24"/>
        </w:rPr>
        <w:t>mile</w:t>
      </w:r>
      <w:r>
        <w:rPr>
          <w:sz w:val="24"/>
          <w:szCs w:val="24"/>
        </w:rPr>
        <w:t xml:space="preserve"> of upstream habitat</w:t>
      </w:r>
      <w:r w:rsidRPr="000F4FA9">
        <w:rPr>
          <w:sz w:val="24"/>
          <w:szCs w:val="24"/>
        </w:rPr>
        <w:t xml:space="preserve"> receive </w:t>
      </w:r>
      <w:r w:rsidR="00BD1909">
        <w:rPr>
          <w:sz w:val="24"/>
          <w:szCs w:val="24"/>
        </w:rPr>
        <w:t>4</w:t>
      </w:r>
      <w:r>
        <w:rPr>
          <w:sz w:val="24"/>
          <w:szCs w:val="24"/>
        </w:rPr>
        <w:t xml:space="preserve"> points, </w:t>
      </w:r>
      <w:r w:rsidR="00BD1909">
        <w:rPr>
          <w:sz w:val="24"/>
          <w:szCs w:val="24"/>
        </w:rPr>
        <w:t>0.5 to 1</w:t>
      </w:r>
      <w:r>
        <w:rPr>
          <w:sz w:val="24"/>
          <w:szCs w:val="24"/>
        </w:rPr>
        <w:t xml:space="preserve"> mile of upstream habitat receive 6 points, </w:t>
      </w:r>
      <w:r w:rsidR="00BD1909">
        <w:rPr>
          <w:sz w:val="24"/>
          <w:szCs w:val="24"/>
        </w:rPr>
        <w:t>1</w:t>
      </w:r>
      <w:r>
        <w:rPr>
          <w:sz w:val="24"/>
          <w:szCs w:val="24"/>
        </w:rPr>
        <w:t xml:space="preserve"> to </w:t>
      </w:r>
      <w:r w:rsidR="00BD1909">
        <w:rPr>
          <w:sz w:val="24"/>
          <w:szCs w:val="24"/>
        </w:rPr>
        <w:t>1.</w:t>
      </w:r>
      <w:r>
        <w:rPr>
          <w:sz w:val="24"/>
          <w:szCs w:val="24"/>
        </w:rPr>
        <w:t xml:space="preserve">5 mile of upstream habitat receive </w:t>
      </w:r>
      <w:r w:rsidR="00BD1909">
        <w:rPr>
          <w:sz w:val="24"/>
          <w:szCs w:val="24"/>
        </w:rPr>
        <w:t>8</w:t>
      </w:r>
      <w:r>
        <w:rPr>
          <w:sz w:val="24"/>
          <w:szCs w:val="24"/>
        </w:rPr>
        <w:t xml:space="preserve"> points, </w:t>
      </w:r>
      <w:r w:rsidR="00BD1909">
        <w:rPr>
          <w:sz w:val="24"/>
          <w:szCs w:val="24"/>
        </w:rPr>
        <w:t xml:space="preserve">and </w:t>
      </w:r>
      <w:r w:rsidR="00BD1909" w:rsidRPr="000F4FA9">
        <w:rPr>
          <w:sz w:val="24"/>
          <w:szCs w:val="24"/>
        </w:rPr>
        <w:t xml:space="preserve">over </w:t>
      </w:r>
      <w:r w:rsidR="00BD1909">
        <w:rPr>
          <w:sz w:val="24"/>
          <w:szCs w:val="24"/>
        </w:rPr>
        <w:t>1.5</w:t>
      </w:r>
      <w:r w:rsidR="00BD1909" w:rsidRPr="000F4FA9">
        <w:rPr>
          <w:sz w:val="24"/>
          <w:szCs w:val="24"/>
        </w:rPr>
        <w:t xml:space="preserve"> miles </w:t>
      </w:r>
      <w:r w:rsidR="00BD1909">
        <w:rPr>
          <w:sz w:val="24"/>
          <w:szCs w:val="24"/>
        </w:rPr>
        <w:t xml:space="preserve">of upstream habitat receive 10 points. </w:t>
      </w:r>
    </w:p>
    <w:p w14:paraId="67515D7F" w14:textId="713818C1" w:rsidR="0064216A" w:rsidRDefault="0064216A" w:rsidP="0064216A">
      <w:pPr>
        <w:pStyle w:val="Heading4"/>
      </w:pPr>
      <w:r>
        <w:t>AREA IN ACRES</w:t>
      </w:r>
      <w:r w:rsidR="00434E61" w:rsidRPr="000F4FA9">
        <w:t xml:space="preserve"> (</w:t>
      </w:r>
      <w:r w:rsidR="00841D54">
        <w:t>SCORING</w:t>
      </w:r>
      <w:r w:rsidR="00434E61" w:rsidRPr="000F4FA9">
        <w:t>: 0-10)</w:t>
      </w:r>
    </w:p>
    <w:p w14:paraId="4EA442CC" w14:textId="61016B04" w:rsidR="0018391F" w:rsidRDefault="0018391F" w:rsidP="0064216A">
      <w:pPr>
        <w:rPr>
          <w:sz w:val="24"/>
          <w:szCs w:val="24"/>
        </w:rPr>
      </w:pPr>
      <w:r w:rsidRPr="0018391F">
        <w:rPr>
          <w:noProof/>
        </w:rPr>
        <w:drawing>
          <wp:anchor distT="0" distB="0" distL="114300" distR="114300" simplePos="0" relativeHeight="251675648" behindDoc="0" locked="0" layoutInCell="1" allowOverlap="1" wp14:anchorId="79030E5E" wp14:editId="358F917D">
            <wp:simplePos x="0" y="0"/>
            <wp:positionH relativeFrom="margin">
              <wp:align>left</wp:align>
            </wp:positionH>
            <wp:positionV relativeFrom="paragraph">
              <wp:posOffset>89785</wp:posOffset>
            </wp:positionV>
            <wp:extent cx="1719580" cy="1300480"/>
            <wp:effectExtent l="0" t="0" r="0" b="0"/>
            <wp:wrapSquare wrapText="bothSides"/>
            <wp:docPr id="3557804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19580" cy="1300480"/>
                    </a:xfrm>
                    <a:prstGeom prst="rect">
                      <a:avLst/>
                    </a:prstGeom>
                    <a:noFill/>
                    <a:ln>
                      <a:noFill/>
                    </a:ln>
                  </pic:spPr>
                </pic:pic>
              </a:graphicData>
            </a:graphic>
            <wp14:sizeRelH relativeFrom="page">
              <wp14:pctWidth>0</wp14:pctWidth>
            </wp14:sizeRelH>
            <wp14:sizeRelV relativeFrom="page">
              <wp14:pctHeight>0</wp14:pctHeight>
            </wp14:sizeRelV>
          </wp:anchor>
        </w:drawing>
      </w:r>
      <w:r w:rsidR="009A2EA3">
        <w:rPr>
          <w:sz w:val="24"/>
          <w:szCs w:val="24"/>
        </w:rPr>
        <w:t>Areas</w:t>
      </w:r>
      <w:r w:rsidRPr="000F4FA9">
        <w:rPr>
          <w:sz w:val="24"/>
          <w:szCs w:val="24"/>
        </w:rPr>
        <w:t xml:space="preserve"> scoring highlights the value of restoring access to</w:t>
      </w:r>
      <w:r>
        <w:rPr>
          <w:sz w:val="24"/>
          <w:szCs w:val="24"/>
        </w:rPr>
        <w:t xml:space="preserve"> </w:t>
      </w:r>
      <w:r w:rsidRPr="000F4FA9">
        <w:rPr>
          <w:sz w:val="24"/>
          <w:szCs w:val="24"/>
        </w:rPr>
        <w:t>larger habitat</w:t>
      </w:r>
      <w:r>
        <w:rPr>
          <w:sz w:val="24"/>
          <w:szCs w:val="24"/>
        </w:rPr>
        <w:t xml:space="preserve"> areas</w:t>
      </w:r>
      <w:r w:rsidRPr="000F4FA9">
        <w:rPr>
          <w:sz w:val="24"/>
          <w:szCs w:val="24"/>
        </w:rPr>
        <w:t>.</w:t>
      </w:r>
      <w:r>
        <w:rPr>
          <w:sz w:val="24"/>
          <w:szCs w:val="24"/>
        </w:rPr>
        <w:t xml:space="preserve"> </w:t>
      </w:r>
      <w:r w:rsidR="00F675DD">
        <w:rPr>
          <w:sz w:val="24"/>
          <w:szCs w:val="24"/>
        </w:rPr>
        <w:t>T</w:t>
      </w:r>
      <w:r w:rsidR="003D01B4" w:rsidRPr="003D01B4">
        <w:rPr>
          <w:sz w:val="24"/>
          <w:szCs w:val="24"/>
        </w:rPr>
        <w:t xml:space="preserve">he ecological linkages between </w:t>
      </w:r>
      <w:r w:rsidR="00504872">
        <w:rPr>
          <w:sz w:val="24"/>
          <w:szCs w:val="24"/>
        </w:rPr>
        <w:t xml:space="preserve">streams and </w:t>
      </w:r>
      <w:r w:rsidR="009A2EA3">
        <w:rPr>
          <w:sz w:val="24"/>
          <w:szCs w:val="24"/>
        </w:rPr>
        <w:t>associated</w:t>
      </w:r>
      <w:r w:rsidR="003D01B4" w:rsidRPr="003D01B4">
        <w:rPr>
          <w:sz w:val="24"/>
          <w:szCs w:val="24"/>
        </w:rPr>
        <w:t xml:space="preserve"> </w:t>
      </w:r>
      <w:r w:rsidR="003D01B4">
        <w:rPr>
          <w:sz w:val="24"/>
          <w:szCs w:val="24"/>
        </w:rPr>
        <w:t>floodplain</w:t>
      </w:r>
      <w:r w:rsidR="00504872">
        <w:rPr>
          <w:sz w:val="24"/>
          <w:szCs w:val="24"/>
        </w:rPr>
        <w:t>s</w:t>
      </w:r>
      <w:r w:rsidR="003D01B4" w:rsidRPr="003D01B4">
        <w:rPr>
          <w:sz w:val="24"/>
          <w:szCs w:val="24"/>
        </w:rPr>
        <w:t xml:space="preserve">, wetlands, and </w:t>
      </w:r>
      <w:r w:rsidR="00504872">
        <w:rPr>
          <w:sz w:val="24"/>
          <w:szCs w:val="24"/>
        </w:rPr>
        <w:t>lakes/ponds</w:t>
      </w:r>
      <w:r w:rsidR="003D01B4" w:rsidRPr="003D01B4">
        <w:rPr>
          <w:sz w:val="24"/>
          <w:szCs w:val="24"/>
        </w:rPr>
        <w:t xml:space="preserve"> </w:t>
      </w:r>
      <w:r w:rsidR="00F675DD">
        <w:rPr>
          <w:sz w:val="24"/>
          <w:szCs w:val="24"/>
        </w:rPr>
        <w:t>are</w:t>
      </w:r>
      <w:r w:rsidR="003D01B4" w:rsidRPr="003D01B4">
        <w:rPr>
          <w:sz w:val="24"/>
          <w:szCs w:val="24"/>
        </w:rPr>
        <w:t xml:space="preserve"> essential </w:t>
      </w:r>
      <w:r w:rsidR="00F675DD">
        <w:rPr>
          <w:sz w:val="24"/>
          <w:szCs w:val="24"/>
        </w:rPr>
        <w:t>particularly for</w:t>
      </w:r>
      <w:r w:rsidR="00504872">
        <w:rPr>
          <w:sz w:val="24"/>
          <w:szCs w:val="24"/>
        </w:rPr>
        <w:t xml:space="preserve"> </w:t>
      </w:r>
      <w:r w:rsidR="003D01B4" w:rsidRPr="003D01B4">
        <w:rPr>
          <w:sz w:val="24"/>
          <w:szCs w:val="24"/>
        </w:rPr>
        <w:t>juvenile habitat</w:t>
      </w:r>
      <w:r w:rsidR="00504872">
        <w:rPr>
          <w:sz w:val="24"/>
          <w:szCs w:val="24"/>
        </w:rPr>
        <w:t>s.</w:t>
      </w:r>
    </w:p>
    <w:p w14:paraId="089EA1D6" w14:textId="658A3731" w:rsidR="0064216A" w:rsidRPr="0064216A" w:rsidRDefault="0064216A" w:rsidP="0064216A">
      <w:r>
        <w:rPr>
          <w:sz w:val="24"/>
          <w:szCs w:val="24"/>
        </w:rPr>
        <w:t>Crossings</w:t>
      </w:r>
      <w:r w:rsidRPr="000F4FA9">
        <w:rPr>
          <w:sz w:val="24"/>
          <w:szCs w:val="24"/>
        </w:rPr>
        <w:t xml:space="preserve"> with </w:t>
      </w:r>
      <w:r>
        <w:rPr>
          <w:sz w:val="24"/>
          <w:szCs w:val="24"/>
        </w:rPr>
        <w:t>less than 1 acre of upstream habitat receive 0 points, 1 to 5 acres of upstream habitat receive 2.5 points, 5 to 10 acres of upstream habitat</w:t>
      </w:r>
      <w:r w:rsidRPr="000F4FA9">
        <w:rPr>
          <w:sz w:val="24"/>
          <w:szCs w:val="24"/>
        </w:rPr>
        <w:t xml:space="preserve"> receive </w:t>
      </w:r>
      <w:r>
        <w:rPr>
          <w:sz w:val="24"/>
          <w:szCs w:val="24"/>
        </w:rPr>
        <w:t xml:space="preserve">5 points, 10 to 15 acres of upstream habitat receive 7.5 points, and </w:t>
      </w:r>
      <w:r w:rsidRPr="000F4FA9">
        <w:rPr>
          <w:sz w:val="24"/>
          <w:szCs w:val="24"/>
        </w:rPr>
        <w:t xml:space="preserve">over </w:t>
      </w:r>
      <w:r>
        <w:rPr>
          <w:sz w:val="24"/>
          <w:szCs w:val="24"/>
        </w:rPr>
        <w:t>15</w:t>
      </w:r>
      <w:r w:rsidRPr="000F4FA9">
        <w:rPr>
          <w:sz w:val="24"/>
          <w:szCs w:val="24"/>
        </w:rPr>
        <w:t xml:space="preserve"> </w:t>
      </w:r>
      <w:r>
        <w:rPr>
          <w:sz w:val="24"/>
          <w:szCs w:val="24"/>
        </w:rPr>
        <w:t>acres</w:t>
      </w:r>
      <w:r w:rsidRPr="000F4FA9">
        <w:rPr>
          <w:sz w:val="24"/>
          <w:szCs w:val="24"/>
        </w:rPr>
        <w:t xml:space="preserve"> </w:t>
      </w:r>
      <w:r>
        <w:rPr>
          <w:sz w:val="24"/>
          <w:szCs w:val="24"/>
        </w:rPr>
        <w:t>of upstream habitat receive 10 points.</w:t>
      </w:r>
    </w:p>
    <w:p w14:paraId="5B53AFB2" w14:textId="7C3A8461" w:rsidR="00C44039" w:rsidRDefault="00662833" w:rsidP="00DA1C8A">
      <w:pPr>
        <w:pStyle w:val="Heading2"/>
      </w:pPr>
      <w:bookmarkStart w:id="29" w:name="_Toc181165509"/>
      <w:r>
        <w:t>PROBABLE UPSTREAM HABITAT</w:t>
      </w:r>
      <w:bookmarkEnd w:id="29"/>
    </w:p>
    <w:p w14:paraId="76AF404B" w14:textId="6881BD30" w:rsidR="00004822" w:rsidRDefault="00391600" w:rsidP="004E4768">
      <w:pPr>
        <w:rPr>
          <w:sz w:val="24"/>
          <w:szCs w:val="24"/>
        </w:rPr>
      </w:pPr>
      <w:r w:rsidRPr="1565F594">
        <w:rPr>
          <w:sz w:val="24"/>
          <w:szCs w:val="24"/>
        </w:rPr>
        <w:t>To estimate the quantity of probable anadromous stream habitat upstream of fish passage structures, we identified all stream segments downstream of probable natural barriers to upstream movement of adult anadromous fish. We created a layer of all stream segments within the Kenai Peninsula Borough</w:t>
      </w:r>
      <w:r w:rsidR="00711CC1" w:rsidRPr="1565F594">
        <w:rPr>
          <w:sz w:val="24"/>
          <w:szCs w:val="24"/>
        </w:rPr>
        <w:t xml:space="preserve"> downstream of the first encounter of 16% gradient over a 35 meter distance.</w:t>
      </w:r>
    </w:p>
    <w:p w14:paraId="0217FECA" w14:textId="036EA63D" w:rsidR="000F4FA9" w:rsidRDefault="00004822" w:rsidP="00004822">
      <w:pPr>
        <w:rPr>
          <w:sz w:val="24"/>
          <w:szCs w:val="24"/>
        </w:rPr>
      </w:pPr>
      <w:r w:rsidRPr="1565F594">
        <w:rPr>
          <w:sz w:val="24"/>
          <w:szCs w:val="24"/>
        </w:rPr>
        <w:t xml:space="preserve">The data set provided with </w:t>
      </w:r>
      <w:r w:rsidR="00410C56" w:rsidRPr="1565F594">
        <w:rPr>
          <w:sz w:val="24"/>
          <w:szCs w:val="24"/>
        </w:rPr>
        <w:t xml:space="preserve">the stream segments is segmented and has breaks that separate the stream segments at arbitrary locations. Because of this, it is not possible to </w:t>
      </w:r>
      <w:r w:rsidR="00523ADE" w:rsidRPr="1565F594">
        <w:rPr>
          <w:sz w:val="24"/>
          <w:szCs w:val="24"/>
        </w:rPr>
        <w:t xml:space="preserve">determine the upstream habitat length until a continuous stream polyline system is obtained. </w:t>
      </w:r>
      <w:r w:rsidR="00777576" w:rsidRPr="1565F594">
        <w:rPr>
          <w:sz w:val="24"/>
          <w:szCs w:val="24"/>
        </w:rPr>
        <w:t xml:space="preserve">Efforts were made to try and fix the segmented lines using buffers and Voronoi </w:t>
      </w:r>
      <w:r w:rsidR="003E66AA" w:rsidRPr="1565F594">
        <w:rPr>
          <w:sz w:val="24"/>
          <w:szCs w:val="24"/>
        </w:rPr>
        <w:t>skeletons to generalize a centerline and join the segments. However, the effort required was beyond the scope of this work</w:t>
      </w:r>
      <w:r w:rsidR="00517C98" w:rsidRPr="1565F594">
        <w:rPr>
          <w:sz w:val="24"/>
          <w:szCs w:val="24"/>
        </w:rPr>
        <w:t xml:space="preserve">. </w:t>
      </w:r>
    </w:p>
    <w:p w14:paraId="19EAC3F6" w14:textId="3FAFAB47" w:rsidR="00DF2924" w:rsidRDefault="000F4FA9" w:rsidP="00DF2924">
      <w:pPr>
        <w:pStyle w:val="Heading3"/>
      </w:pPr>
      <w:bookmarkStart w:id="30" w:name="_Toc181165510"/>
      <w:r w:rsidRPr="00016338">
        <w:t>P</w:t>
      </w:r>
      <w:r w:rsidR="00841D54">
        <w:t>ROBABLE UPSTREAM HABITAT (SCORING</w:t>
      </w:r>
      <w:r w:rsidRPr="00016338">
        <w:t>: 0-</w:t>
      </w:r>
      <w:r w:rsidR="006024E7">
        <w:t>10</w:t>
      </w:r>
      <w:r w:rsidRPr="00016338">
        <w:t>)</w:t>
      </w:r>
      <w:bookmarkEnd w:id="30"/>
    </w:p>
    <w:p w14:paraId="5C6240DA" w14:textId="33B4095E" w:rsidR="00AF48B7" w:rsidRDefault="00922087" w:rsidP="00DF2924">
      <w:pPr>
        <w:rPr>
          <w:sz w:val="24"/>
          <w:szCs w:val="24"/>
        </w:rPr>
      </w:pPr>
      <w:r w:rsidRPr="00922087">
        <w:rPr>
          <w:noProof/>
        </w:rPr>
        <w:lastRenderedPageBreak/>
        <w:drawing>
          <wp:anchor distT="0" distB="0" distL="114300" distR="114300" simplePos="0" relativeHeight="251668480" behindDoc="0" locked="0" layoutInCell="1" allowOverlap="1" wp14:anchorId="3D32505B" wp14:editId="03391019">
            <wp:simplePos x="0" y="0"/>
            <wp:positionH relativeFrom="margin">
              <wp:align>left</wp:align>
            </wp:positionH>
            <wp:positionV relativeFrom="paragraph">
              <wp:posOffset>70427</wp:posOffset>
            </wp:positionV>
            <wp:extent cx="1722120" cy="1306195"/>
            <wp:effectExtent l="0" t="0" r="0" b="8255"/>
            <wp:wrapSquare wrapText="bothSides"/>
            <wp:docPr id="162239236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22120" cy="1306195"/>
                    </a:xfrm>
                    <a:prstGeom prst="rect">
                      <a:avLst/>
                    </a:prstGeom>
                    <a:noFill/>
                    <a:ln>
                      <a:noFill/>
                    </a:ln>
                  </pic:spPr>
                </pic:pic>
              </a:graphicData>
            </a:graphic>
            <wp14:sizeRelH relativeFrom="page">
              <wp14:pctWidth>0</wp14:pctWidth>
            </wp14:sizeRelH>
            <wp14:sizeRelV relativeFrom="page">
              <wp14:pctHeight>0</wp14:pctHeight>
            </wp14:sizeRelV>
          </wp:anchor>
        </w:drawing>
      </w:r>
      <w:r w:rsidR="000F4FA9" w:rsidRPr="000F4FA9">
        <w:rPr>
          <w:sz w:val="24"/>
          <w:szCs w:val="24"/>
        </w:rPr>
        <w:t>This parameter considers the linear extent of suitable habitat upstream of the crossing up to a 16% grade</w:t>
      </w:r>
      <w:r w:rsidR="00711CC1">
        <w:rPr>
          <w:sz w:val="24"/>
          <w:szCs w:val="24"/>
        </w:rPr>
        <w:t xml:space="preserve"> over 35 m distance</w:t>
      </w:r>
      <w:r w:rsidR="000F4FA9" w:rsidRPr="000F4FA9">
        <w:rPr>
          <w:sz w:val="24"/>
          <w:szCs w:val="24"/>
        </w:rPr>
        <w:t>.</w:t>
      </w:r>
      <w:r w:rsidR="000F4FA9">
        <w:rPr>
          <w:sz w:val="24"/>
          <w:szCs w:val="24"/>
        </w:rPr>
        <w:t xml:space="preserve"> </w:t>
      </w:r>
      <w:r w:rsidR="00711CC1">
        <w:rPr>
          <w:sz w:val="24"/>
          <w:szCs w:val="24"/>
        </w:rPr>
        <w:t>Greater lengths</w:t>
      </w:r>
      <w:r w:rsidR="009D3E0D" w:rsidRPr="008278D5">
        <w:rPr>
          <w:sz w:val="24"/>
          <w:szCs w:val="24"/>
        </w:rPr>
        <w:t xml:space="preserve"> of suitable habitat receive higher scores, offer</w:t>
      </w:r>
      <w:r w:rsidR="009D3E0D">
        <w:rPr>
          <w:sz w:val="24"/>
          <w:szCs w:val="24"/>
        </w:rPr>
        <w:t>ing</w:t>
      </w:r>
      <w:r w:rsidR="009D3E0D" w:rsidRPr="008278D5">
        <w:rPr>
          <w:sz w:val="24"/>
          <w:szCs w:val="24"/>
        </w:rPr>
        <w:t xml:space="preserve"> </w:t>
      </w:r>
      <w:r w:rsidR="009D3E0D">
        <w:rPr>
          <w:sz w:val="24"/>
          <w:szCs w:val="24"/>
        </w:rPr>
        <w:t>mo</w:t>
      </w:r>
      <w:r w:rsidR="009D3E0D" w:rsidRPr="008278D5">
        <w:rPr>
          <w:sz w:val="24"/>
          <w:szCs w:val="24"/>
        </w:rPr>
        <w:t>re</w:t>
      </w:r>
      <w:r w:rsidR="009D3E0D">
        <w:rPr>
          <w:sz w:val="24"/>
          <w:szCs w:val="24"/>
        </w:rPr>
        <w:t xml:space="preserve"> </w:t>
      </w:r>
      <w:r w:rsidR="009D3E0D" w:rsidRPr="008278D5">
        <w:rPr>
          <w:sz w:val="24"/>
          <w:szCs w:val="24"/>
        </w:rPr>
        <w:t xml:space="preserve">potential </w:t>
      </w:r>
      <w:r w:rsidR="005D7B7A">
        <w:rPr>
          <w:sz w:val="24"/>
          <w:szCs w:val="24"/>
        </w:rPr>
        <w:t>habitat area</w:t>
      </w:r>
      <w:r w:rsidR="009D3E0D">
        <w:rPr>
          <w:sz w:val="24"/>
          <w:szCs w:val="24"/>
        </w:rPr>
        <w:t>.</w:t>
      </w:r>
    </w:p>
    <w:p w14:paraId="79925CCA" w14:textId="47852930" w:rsidR="000F4FA9" w:rsidRPr="004E5E91" w:rsidRDefault="009D3E0D" w:rsidP="00DF2924">
      <w:pPr>
        <w:rPr>
          <w:sz w:val="24"/>
          <w:szCs w:val="24"/>
        </w:rPr>
      </w:pPr>
      <w:r>
        <w:rPr>
          <w:sz w:val="24"/>
          <w:szCs w:val="24"/>
        </w:rPr>
        <w:t xml:space="preserve">Crossings with less than 0.25 mile of upstream habitat </w:t>
      </w:r>
      <w:r w:rsidR="004E5E91" w:rsidRPr="000F4FA9">
        <w:rPr>
          <w:sz w:val="24"/>
          <w:szCs w:val="24"/>
        </w:rPr>
        <w:t>receive 0 points</w:t>
      </w:r>
      <w:r>
        <w:rPr>
          <w:sz w:val="24"/>
          <w:szCs w:val="24"/>
        </w:rPr>
        <w:t>, 0.25 to 0.5 mile of upstream habitat receive 2.5 points, 0.5 to 0.75 mile receive 5 points, 0.75 to 1.0 mile of upstream habitat receive 7.5 points, and over 1 mile of upstream habitat receive 10 points</w:t>
      </w:r>
      <w:r w:rsidRPr="000F4FA9">
        <w:rPr>
          <w:sz w:val="24"/>
          <w:szCs w:val="24"/>
        </w:rPr>
        <w:t>.</w:t>
      </w:r>
      <w:r>
        <w:rPr>
          <w:sz w:val="24"/>
          <w:szCs w:val="24"/>
        </w:rPr>
        <w:t xml:space="preserve"> </w:t>
      </w:r>
    </w:p>
    <w:p w14:paraId="642C4DEF" w14:textId="7E0E995F" w:rsidR="009C53C6" w:rsidRDefault="0009608C" w:rsidP="00273CE3">
      <w:pPr>
        <w:pStyle w:val="Heading2"/>
      </w:pPr>
      <w:bookmarkStart w:id="31" w:name="_Toc181165511"/>
      <w:r>
        <w:t>SUMMARY OF SCORING MODEL</w:t>
      </w:r>
      <w:bookmarkEnd w:id="31"/>
    </w:p>
    <w:p w14:paraId="347ED648" w14:textId="68D1B7D3" w:rsidR="008278D5" w:rsidRPr="008278D5" w:rsidRDefault="008278D5" w:rsidP="008278D5">
      <w:pPr>
        <w:rPr>
          <w:sz w:val="24"/>
          <w:szCs w:val="24"/>
        </w:rPr>
      </w:pPr>
      <w:r w:rsidRPr="008278D5">
        <w:rPr>
          <w:sz w:val="24"/>
          <w:szCs w:val="24"/>
        </w:rPr>
        <w:t>The scores from each parameter are summed to generate a total score for each culvert. This total score serves as a metric for prioritizing projects, with higher scores indicating a greater need for improvement based on both ecological and physical factors.</w:t>
      </w:r>
    </w:p>
    <w:p w14:paraId="00EF4873" w14:textId="616E033C" w:rsidR="008278D5" w:rsidRPr="00F57D64" w:rsidRDefault="0009608C" w:rsidP="008278D5">
      <w:pPr>
        <w:rPr>
          <w:sz w:val="24"/>
          <w:szCs w:val="24"/>
        </w:rPr>
      </w:pPr>
      <w:r>
        <w:rPr>
          <w:sz w:val="24"/>
          <w:szCs w:val="24"/>
        </w:rPr>
        <w:t>This scoring matrix</w:t>
      </w:r>
      <w:r w:rsidR="008278D5" w:rsidRPr="008278D5">
        <w:rPr>
          <w:sz w:val="24"/>
          <w:szCs w:val="24"/>
        </w:rPr>
        <w:t xml:space="preserve"> consider</w:t>
      </w:r>
      <w:r>
        <w:rPr>
          <w:sz w:val="24"/>
          <w:szCs w:val="24"/>
        </w:rPr>
        <w:t>s</w:t>
      </w:r>
      <w:r w:rsidR="008278D5" w:rsidRPr="008278D5">
        <w:rPr>
          <w:sz w:val="24"/>
          <w:szCs w:val="24"/>
        </w:rPr>
        <w:t xml:space="preserve"> </w:t>
      </w:r>
      <w:r w:rsidR="00240DE4">
        <w:rPr>
          <w:sz w:val="24"/>
          <w:szCs w:val="24"/>
        </w:rPr>
        <w:t>eac</w:t>
      </w:r>
      <w:r w:rsidR="008278D5" w:rsidRPr="008278D5">
        <w:rPr>
          <w:sz w:val="24"/>
          <w:szCs w:val="24"/>
        </w:rPr>
        <w:t>h</w:t>
      </w:r>
      <w:r w:rsidR="00240DE4">
        <w:rPr>
          <w:sz w:val="24"/>
          <w:szCs w:val="24"/>
        </w:rPr>
        <w:t xml:space="preserve"> culv</w:t>
      </w:r>
      <w:r w:rsidR="008278D5" w:rsidRPr="008278D5">
        <w:rPr>
          <w:sz w:val="24"/>
          <w:szCs w:val="24"/>
        </w:rPr>
        <w:t>e</w:t>
      </w:r>
      <w:r w:rsidR="00240DE4">
        <w:rPr>
          <w:sz w:val="24"/>
          <w:szCs w:val="24"/>
        </w:rPr>
        <w:t>rt's</w:t>
      </w:r>
      <w:r w:rsidR="008278D5" w:rsidRPr="008278D5">
        <w:rPr>
          <w:sz w:val="24"/>
          <w:szCs w:val="24"/>
        </w:rPr>
        <w:t xml:space="preserve"> ecological benefits and physical constraints, provid</w:t>
      </w:r>
      <w:r>
        <w:rPr>
          <w:sz w:val="24"/>
          <w:szCs w:val="24"/>
        </w:rPr>
        <w:t>ing</w:t>
      </w:r>
      <w:r w:rsidR="008278D5" w:rsidRPr="008278D5">
        <w:rPr>
          <w:sz w:val="24"/>
          <w:szCs w:val="24"/>
        </w:rPr>
        <w:t xml:space="preserve"> a structured and transparent approach to prioritizing fish passage improvement projects.</w:t>
      </w:r>
    </w:p>
    <w:p w14:paraId="7EC33F01" w14:textId="58BE7EDC" w:rsidR="00BC4BF8" w:rsidRDefault="00284AE4" w:rsidP="00273CE3">
      <w:pPr>
        <w:rPr>
          <w:sz w:val="24"/>
          <w:szCs w:val="24"/>
        </w:rPr>
      </w:pPr>
      <w:r w:rsidRPr="00284AE4">
        <w:rPr>
          <w:sz w:val="24"/>
          <w:szCs w:val="24"/>
        </w:rPr>
        <w:t xml:space="preserve">The total score for each culvert is calculated by </w:t>
      </w:r>
      <w:r w:rsidRPr="00016338">
        <w:rPr>
          <w:sz w:val="24"/>
          <w:szCs w:val="24"/>
        </w:rPr>
        <w:t xml:space="preserve">summing the scores from all </w:t>
      </w:r>
      <w:r w:rsidR="00434E61">
        <w:rPr>
          <w:sz w:val="24"/>
          <w:szCs w:val="24"/>
        </w:rPr>
        <w:t>seven</w:t>
      </w:r>
      <w:r w:rsidRPr="00016338">
        <w:rPr>
          <w:sz w:val="24"/>
          <w:szCs w:val="24"/>
        </w:rPr>
        <w:t xml:space="preserve"> parameters (</w:t>
      </w:r>
      <w:r w:rsidR="00434E61">
        <w:rPr>
          <w:sz w:val="24"/>
          <w:szCs w:val="24"/>
        </w:rPr>
        <w:t>three</w:t>
      </w:r>
      <w:r w:rsidRPr="00016338">
        <w:rPr>
          <w:sz w:val="24"/>
          <w:szCs w:val="24"/>
        </w:rPr>
        <w:t xml:space="preserve"> ecological</w:t>
      </w:r>
      <w:r w:rsidR="00016338" w:rsidRPr="00016338">
        <w:rPr>
          <w:sz w:val="24"/>
          <w:szCs w:val="24"/>
        </w:rPr>
        <w:t xml:space="preserve">, </w:t>
      </w:r>
      <w:r w:rsidR="00C80969">
        <w:rPr>
          <w:sz w:val="24"/>
          <w:szCs w:val="24"/>
        </w:rPr>
        <w:t>three</w:t>
      </w:r>
      <w:r w:rsidRPr="00016338">
        <w:rPr>
          <w:sz w:val="24"/>
          <w:szCs w:val="24"/>
        </w:rPr>
        <w:t xml:space="preserve"> culvert conditions</w:t>
      </w:r>
      <w:r w:rsidR="00016338" w:rsidRPr="00016338">
        <w:rPr>
          <w:sz w:val="24"/>
          <w:szCs w:val="24"/>
        </w:rPr>
        <w:t>, and one probable upstream habitat</w:t>
      </w:r>
      <w:r w:rsidRPr="00016338">
        <w:rPr>
          <w:sz w:val="24"/>
          <w:szCs w:val="24"/>
        </w:rPr>
        <w:t>).</w:t>
      </w:r>
      <w:r w:rsidRPr="00284AE4">
        <w:rPr>
          <w:sz w:val="24"/>
          <w:szCs w:val="24"/>
        </w:rPr>
        <w:t xml:space="preserve"> This approach allows for a comprehensive assessment of both the ecological benefits and the physical limitations of each culvert, facilitating prioritization of projects based on their overall potential for improving fish passage and restoring habitat connectivity.</w:t>
      </w:r>
    </w:p>
    <w:p w14:paraId="646AA961" w14:textId="20073E3A" w:rsidR="00FD062D" w:rsidRDefault="00FD062D" w:rsidP="00273CE3">
      <w:pPr>
        <w:rPr>
          <w:sz w:val="24"/>
          <w:szCs w:val="24"/>
        </w:rPr>
      </w:pPr>
      <w:r>
        <w:rPr>
          <w:sz w:val="24"/>
          <w:szCs w:val="24"/>
        </w:rPr>
        <w:t xml:space="preserve">Once all crossing </w:t>
      </w:r>
      <w:r w:rsidR="005D7B7A">
        <w:rPr>
          <w:sz w:val="24"/>
          <w:szCs w:val="24"/>
        </w:rPr>
        <w:t xml:space="preserve">scores </w:t>
      </w:r>
      <w:r>
        <w:rPr>
          <w:sz w:val="24"/>
          <w:szCs w:val="24"/>
        </w:rPr>
        <w:t xml:space="preserve">are completed, the prioritization score is calculated. The scores can be graphed to </w:t>
      </w:r>
      <w:r w:rsidR="005D7B7A">
        <w:rPr>
          <w:sz w:val="24"/>
          <w:szCs w:val="24"/>
        </w:rPr>
        <w:t>visually assess</w:t>
      </w:r>
      <w:r>
        <w:rPr>
          <w:sz w:val="24"/>
          <w:szCs w:val="24"/>
        </w:rPr>
        <w:t xml:space="preserve"> </w:t>
      </w:r>
      <w:r w:rsidR="005D7B7A">
        <w:rPr>
          <w:sz w:val="24"/>
          <w:szCs w:val="24"/>
        </w:rPr>
        <w:t>which projects may offer the best opportunity to improve both infrastructure and access to otherwise impeded habitat</w:t>
      </w:r>
      <w:r>
        <w:rPr>
          <w:sz w:val="24"/>
          <w:szCs w:val="24"/>
        </w:rPr>
        <w:t>.</w:t>
      </w:r>
    </w:p>
    <w:p w14:paraId="207BA761" w14:textId="1AD98A99" w:rsidR="00FD062D" w:rsidRDefault="00D72B4D" w:rsidP="00FD062D">
      <w:pPr>
        <w:jc w:val="center"/>
      </w:pPr>
      <w:r>
        <w:rPr>
          <w:noProof/>
        </w:rPr>
        <w:lastRenderedPageBreak/>
        <w:drawing>
          <wp:inline distT="0" distB="0" distL="0" distR="0" wp14:anchorId="12C3D980" wp14:editId="2FB84E3D">
            <wp:extent cx="5943600" cy="4317948"/>
            <wp:effectExtent l="0" t="0" r="0" b="6985"/>
            <wp:docPr id="7805015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33">
                      <a:extLst>
                        <a:ext uri="{28A0092B-C50C-407E-A947-70E740481C1C}">
                          <a14:useLocalDpi xmlns:a14="http://schemas.microsoft.com/office/drawing/2010/main" val="0"/>
                        </a:ext>
                      </a:extLst>
                    </a:blip>
                    <a:stretch>
                      <a:fillRect/>
                    </a:stretch>
                  </pic:blipFill>
                  <pic:spPr>
                    <a:xfrm>
                      <a:off x="0" y="0"/>
                      <a:ext cx="5943600" cy="4317948"/>
                    </a:xfrm>
                    <a:prstGeom prst="rect">
                      <a:avLst/>
                    </a:prstGeom>
                  </pic:spPr>
                </pic:pic>
              </a:graphicData>
            </a:graphic>
          </wp:inline>
        </w:drawing>
      </w:r>
    </w:p>
    <w:p w14:paraId="0ECDD88F" w14:textId="272DBB6A" w:rsidR="000D22E0" w:rsidRPr="00016338" w:rsidRDefault="000D22E0" w:rsidP="00C80969">
      <w:pPr>
        <w:jc w:val="center"/>
        <w:rPr>
          <w:sz w:val="24"/>
          <w:szCs w:val="24"/>
        </w:rPr>
      </w:pPr>
      <w:commentRangeStart w:id="32"/>
      <w:commentRangeEnd w:id="32"/>
    </w:p>
    <w:p w14:paraId="70DFB939" w14:textId="6A647881" w:rsidR="009C53C6" w:rsidRDefault="00273CE3" w:rsidP="00273CE3">
      <w:pPr>
        <w:pStyle w:val="Heading1"/>
      </w:pPr>
      <w:bookmarkStart w:id="33" w:name="_Toc181165512"/>
      <w:r>
        <w:t>FUTURE ENDEAVORS</w:t>
      </w:r>
      <w:bookmarkEnd w:id="33"/>
      <w:r>
        <w:t xml:space="preserve"> </w:t>
      </w:r>
    </w:p>
    <w:p w14:paraId="5CCE8AD9" w14:textId="1DE38D1D" w:rsidR="00BD535B" w:rsidRDefault="00BD535B" w:rsidP="00BD535B">
      <w:pPr>
        <w:pStyle w:val="Heading2"/>
      </w:pPr>
      <w:bookmarkStart w:id="34" w:name="_Toc181165513"/>
      <w:r>
        <w:t>GROUND TRUTHING</w:t>
      </w:r>
      <w:bookmarkEnd w:id="34"/>
    </w:p>
    <w:p w14:paraId="16038CB5" w14:textId="736BB7F5" w:rsidR="00A21ACA" w:rsidRDefault="00BD535B" w:rsidP="003F54A7">
      <w:pPr>
        <w:rPr>
          <w:sz w:val="24"/>
          <w:szCs w:val="24"/>
        </w:rPr>
      </w:pPr>
      <w:r w:rsidRPr="00A21ACA">
        <w:rPr>
          <w:sz w:val="24"/>
          <w:szCs w:val="24"/>
        </w:rPr>
        <w:t>Kenai Watershed Forum will</w:t>
      </w:r>
      <w:r w:rsidR="004C014F">
        <w:rPr>
          <w:sz w:val="24"/>
          <w:szCs w:val="24"/>
        </w:rPr>
        <w:t xml:space="preserve"> establish a protocol and network of regional support to</w:t>
      </w:r>
      <w:r w:rsidRPr="00A21ACA">
        <w:rPr>
          <w:sz w:val="24"/>
          <w:szCs w:val="24"/>
        </w:rPr>
        <w:t xml:space="preserve"> </w:t>
      </w:r>
      <w:r w:rsidR="00A21ACA" w:rsidRPr="00A21ACA">
        <w:rPr>
          <w:sz w:val="24"/>
          <w:szCs w:val="24"/>
        </w:rPr>
        <w:t>v</w:t>
      </w:r>
      <w:r w:rsidR="003F54A7" w:rsidRPr="00A21ACA">
        <w:rPr>
          <w:sz w:val="24"/>
          <w:szCs w:val="24"/>
        </w:rPr>
        <w:t>e</w:t>
      </w:r>
      <w:r w:rsidR="00A21ACA" w:rsidRPr="00A21ACA">
        <w:rPr>
          <w:sz w:val="24"/>
          <w:szCs w:val="24"/>
        </w:rPr>
        <w:t>rify</w:t>
      </w:r>
      <w:r w:rsidRPr="00A21ACA">
        <w:rPr>
          <w:sz w:val="24"/>
          <w:szCs w:val="24"/>
        </w:rPr>
        <w:t xml:space="preserve"> </w:t>
      </w:r>
      <w:r w:rsidR="005D7B7A">
        <w:rPr>
          <w:sz w:val="24"/>
          <w:szCs w:val="24"/>
        </w:rPr>
        <w:t xml:space="preserve">data associated with </w:t>
      </w:r>
      <w:r w:rsidRPr="00A21ACA">
        <w:rPr>
          <w:sz w:val="24"/>
          <w:szCs w:val="24"/>
        </w:rPr>
        <w:t>th</w:t>
      </w:r>
      <w:r w:rsidR="00A21ACA" w:rsidRPr="00A21ACA">
        <w:rPr>
          <w:sz w:val="24"/>
          <w:szCs w:val="24"/>
        </w:rPr>
        <w:t>e</w:t>
      </w:r>
      <w:r w:rsidRPr="00A21ACA">
        <w:rPr>
          <w:sz w:val="24"/>
          <w:szCs w:val="24"/>
        </w:rPr>
        <w:t xml:space="preserve"> </w:t>
      </w:r>
      <w:r w:rsidR="003F54A7" w:rsidRPr="00A21ACA">
        <w:rPr>
          <w:sz w:val="24"/>
          <w:szCs w:val="24"/>
        </w:rPr>
        <w:t>stream</w:t>
      </w:r>
      <w:r w:rsidRPr="00A21ACA">
        <w:rPr>
          <w:sz w:val="24"/>
          <w:szCs w:val="24"/>
        </w:rPr>
        <w:t xml:space="preserve"> crossings </w:t>
      </w:r>
      <w:r w:rsidR="00A21ACA" w:rsidRPr="00A21ACA">
        <w:rPr>
          <w:sz w:val="24"/>
          <w:szCs w:val="24"/>
        </w:rPr>
        <w:t xml:space="preserve">listed </w:t>
      </w:r>
      <w:r w:rsidRPr="00A21ACA">
        <w:rPr>
          <w:sz w:val="24"/>
          <w:szCs w:val="24"/>
        </w:rPr>
        <w:t xml:space="preserve">in </w:t>
      </w:r>
      <w:r w:rsidR="00A21ACA" w:rsidRPr="00A21ACA">
        <w:rPr>
          <w:sz w:val="24"/>
          <w:szCs w:val="24"/>
        </w:rPr>
        <w:t>i</w:t>
      </w:r>
      <w:r w:rsidR="00A21ACA">
        <w:rPr>
          <w:sz w:val="24"/>
          <w:szCs w:val="24"/>
        </w:rPr>
        <w:t>ts</w:t>
      </w:r>
      <w:r w:rsidRPr="00A21ACA">
        <w:rPr>
          <w:sz w:val="24"/>
          <w:szCs w:val="24"/>
        </w:rPr>
        <w:t xml:space="preserve"> dataset</w:t>
      </w:r>
      <w:r w:rsidR="004C014F">
        <w:rPr>
          <w:sz w:val="24"/>
          <w:szCs w:val="24"/>
        </w:rPr>
        <w:t xml:space="preserve"> with future funding</w:t>
      </w:r>
      <w:r w:rsidRPr="00A21ACA">
        <w:rPr>
          <w:sz w:val="24"/>
          <w:szCs w:val="24"/>
        </w:rPr>
        <w:t>.</w:t>
      </w:r>
      <w:r w:rsidR="003F54A7" w:rsidRPr="00A21ACA">
        <w:rPr>
          <w:sz w:val="24"/>
          <w:szCs w:val="24"/>
        </w:rPr>
        <w:t xml:space="preserve"> </w:t>
      </w:r>
      <w:r w:rsidR="005D7B7A">
        <w:rPr>
          <w:sz w:val="24"/>
          <w:szCs w:val="24"/>
        </w:rPr>
        <w:t>G</w:t>
      </w:r>
      <w:r w:rsidR="00A21ACA">
        <w:rPr>
          <w:sz w:val="24"/>
          <w:szCs w:val="24"/>
        </w:rPr>
        <w:t>round-truthing will help </w:t>
      </w:r>
      <w:r w:rsidR="00A21ACA" w:rsidRPr="00A21ACA">
        <w:rPr>
          <w:sz w:val="24"/>
          <w:szCs w:val="24"/>
        </w:rPr>
        <w:t xml:space="preserve">confirm the accuracy of current data and gather information about additional features. </w:t>
      </w:r>
      <w:r w:rsidR="003F54A7" w:rsidRPr="00A21ACA">
        <w:rPr>
          <w:sz w:val="24"/>
          <w:szCs w:val="24"/>
        </w:rPr>
        <w:t xml:space="preserve">During </w:t>
      </w:r>
      <w:r w:rsidR="00A21ACA" w:rsidRPr="00A21ACA">
        <w:rPr>
          <w:sz w:val="24"/>
          <w:szCs w:val="24"/>
        </w:rPr>
        <w:t>this process</w:t>
      </w:r>
      <w:r w:rsidR="003F54A7" w:rsidRPr="00A21ACA">
        <w:rPr>
          <w:sz w:val="24"/>
          <w:szCs w:val="24"/>
        </w:rPr>
        <w:t xml:space="preserve">, </w:t>
      </w:r>
      <w:r w:rsidRPr="00A21ACA">
        <w:rPr>
          <w:sz w:val="24"/>
          <w:szCs w:val="24"/>
        </w:rPr>
        <w:t>ne</w:t>
      </w:r>
      <w:r w:rsidR="00A21ACA" w:rsidRPr="00A21ACA">
        <w:rPr>
          <w:sz w:val="24"/>
          <w:szCs w:val="24"/>
        </w:rPr>
        <w:t>w</w:t>
      </w:r>
      <w:r w:rsidRPr="00A21ACA">
        <w:rPr>
          <w:sz w:val="24"/>
          <w:szCs w:val="24"/>
        </w:rPr>
        <w:t xml:space="preserve"> </w:t>
      </w:r>
      <w:r w:rsidR="003F54A7" w:rsidRPr="00A21ACA">
        <w:rPr>
          <w:sz w:val="24"/>
          <w:szCs w:val="24"/>
        </w:rPr>
        <w:t xml:space="preserve">stream </w:t>
      </w:r>
      <w:r w:rsidRPr="00A21ACA">
        <w:rPr>
          <w:sz w:val="24"/>
          <w:szCs w:val="24"/>
        </w:rPr>
        <w:t>crossing</w:t>
      </w:r>
      <w:r w:rsidR="003F54A7" w:rsidRPr="00A21ACA">
        <w:rPr>
          <w:sz w:val="24"/>
          <w:szCs w:val="24"/>
        </w:rPr>
        <w:t xml:space="preserve"> locations</w:t>
      </w:r>
      <w:r w:rsidR="00A21ACA" w:rsidRPr="00A21ACA">
        <w:rPr>
          <w:sz w:val="24"/>
          <w:szCs w:val="24"/>
        </w:rPr>
        <w:t xml:space="preserve"> not previously recorded</w:t>
      </w:r>
      <w:r w:rsidR="009F54E7">
        <w:rPr>
          <w:sz w:val="24"/>
          <w:szCs w:val="24"/>
        </w:rPr>
        <w:t xml:space="preserve"> are also likely to be discovered</w:t>
      </w:r>
      <w:r w:rsidRPr="00A21ACA">
        <w:rPr>
          <w:sz w:val="24"/>
          <w:szCs w:val="24"/>
        </w:rPr>
        <w:t>.</w:t>
      </w:r>
    </w:p>
    <w:p w14:paraId="47998CB4" w14:textId="7B13C62C" w:rsidR="00A21ACA" w:rsidRDefault="009F54E7" w:rsidP="003F54A7">
      <w:pPr>
        <w:rPr>
          <w:sz w:val="24"/>
          <w:szCs w:val="24"/>
        </w:rPr>
      </w:pPr>
      <w:r>
        <w:rPr>
          <w:sz w:val="24"/>
          <w:szCs w:val="24"/>
        </w:rPr>
        <w:t>Kenai Watershed Forum</w:t>
      </w:r>
      <w:r w:rsidR="005D7B7A">
        <w:rPr>
          <w:sz w:val="24"/>
          <w:szCs w:val="24"/>
        </w:rPr>
        <w:t xml:space="preserve"> </w:t>
      </w:r>
      <w:r>
        <w:rPr>
          <w:sz w:val="24"/>
          <w:szCs w:val="24"/>
        </w:rPr>
        <w:t>and other qualified</w:t>
      </w:r>
      <w:r w:rsidR="005D7B7A">
        <w:rPr>
          <w:sz w:val="24"/>
          <w:szCs w:val="24"/>
        </w:rPr>
        <w:t xml:space="preserve"> regional entities</w:t>
      </w:r>
      <w:r w:rsidR="00A21ACA">
        <w:rPr>
          <w:sz w:val="24"/>
          <w:szCs w:val="24"/>
        </w:rPr>
        <w:t xml:space="preserve"> responsible for ground truthing will follow a standard survey protocol for recording new information, such as ADF&amp;G</w:t>
      </w:r>
      <w:r w:rsidR="001B5BE3">
        <w:rPr>
          <w:sz w:val="24"/>
          <w:szCs w:val="24"/>
        </w:rPr>
        <w:t> and</w:t>
      </w:r>
      <w:r w:rsidR="005D7B7A">
        <w:rPr>
          <w:sz w:val="24"/>
          <w:szCs w:val="24"/>
        </w:rPr>
        <w:t>/or</w:t>
      </w:r>
      <w:r w:rsidR="001B5BE3">
        <w:rPr>
          <w:sz w:val="24"/>
          <w:szCs w:val="24"/>
        </w:rPr>
        <w:t> </w:t>
      </w:r>
      <w:r w:rsidR="00A21ACA">
        <w:rPr>
          <w:sz w:val="24"/>
          <w:szCs w:val="24"/>
        </w:rPr>
        <w:t>USFS</w:t>
      </w:r>
      <w:r w:rsidR="005D7B7A">
        <w:rPr>
          <w:sz w:val="24"/>
          <w:szCs w:val="24"/>
        </w:rPr>
        <w:t xml:space="preserve"> protocols.</w:t>
      </w:r>
    </w:p>
    <w:p w14:paraId="5B9C5A0B" w14:textId="76198263" w:rsidR="00760FEF" w:rsidRDefault="00760FEF" w:rsidP="003F54A7">
      <w:pPr>
        <w:rPr>
          <w:sz w:val="24"/>
          <w:szCs w:val="24"/>
        </w:rPr>
      </w:pPr>
    </w:p>
    <w:p w14:paraId="6515D1F8" w14:textId="77777777" w:rsidR="003E35CF" w:rsidRPr="00A21ACA" w:rsidRDefault="003E35CF" w:rsidP="003F54A7">
      <w:pPr>
        <w:rPr>
          <w:sz w:val="24"/>
          <w:szCs w:val="24"/>
        </w:rPr>
      </w:pPr>
    </w:p>
    <w:p w14:paraId="7D4E0387" w14:textId="59BB00FC" w:rsidR="00BD535B" w:rsidRDefault="00BD535B" w:rsidP="00BD535B">
      <w:pPr>
        <w:pStyle w:val="Heading2"/>
      </w:pPr>
      <w:bookmarkStart w:id="35" w:name="_Toc181165514"/>
      <w:r>
        <w:t>FUTURE PRIORITIZING CRITERIA</w:t>
      </w:r>
      <w:bookmarkEnd w:id="35"/>
    </w:p>
    <w:p w14:paraId="61F24067" w14:textId="46B5BBE7" w:rsidR="00284AE4" w:rsidRDefault="00284AE4" w:rsidP="00284AE4">
      <w:pPr>
        <w:pStyle w:val="Heading3"/>
      </w:pPr>
      <w:bookmarkStart w:id="36" w:name="_Toc181165515"/>
      <w:r>
        <w:lastRenderedPageBreak/>
        <w:t>HABITAT QUALITY</w:t>
      </w:r>
      <w:bookmarkEnd w:id="36"/>
    </w:p>
    <w:p w14:paraId="1C549884" w14:textId="2942FECA" w:rsidR="00284AE4" w:rsidRDefault="00F57D64" w:rsidP="00284AE4">
      <w:pPr>
        <w:rPr>
          <w:sz w:val="24"/>
          <w:szCs w:val="24"/>
        </w:rPr>
      </w:pPr>
      <w:r w:rsidRPr="00D6297A">
        <w:rPr>
          <w:sz w:val="24"/>
          <w:szCs w:val="24"/>
        </w:rPr>
        <w:t>With available future funding and community support,</w:t>
      </w:r>
      <w:r w:rsidRPr="00550D59">
        <w:rPr>
          <w:sz w:val="24"/>
          <w:szCs w:val="24"/>
        </w:rPr>
        <w:t xml:space="preserve"> </w:t>
      </w:r>
      <w:r>
        <w:rPr>
          <w:sz w:val="24"/>
          <w:szCs w:val="24"/>
        </w:rPr>
        <w:t>this effort could</w:t>
      </w:r>
      <w:r w:rsidR="00284AE4" w:rsidRPr="008278D5">
        <w:rPr>
          <w:sz w:val="24"/>
          <w:szCs w:val="24"/>
        </w:rPr>
        <w:t xml:space="preserve"> assess the quality of upstream habitat based on </w:t>
      </w:r>
      <w:r w:rsidR="006A0A32">
        <w:rPr>
          <w:sz w:val="24"/>
          <w:szCs w:val="24"/>
        </w:rPr>
        <w:t xml:space="preserve">additional </w:t>
      </w:r>
      <w:r w:rsidR="00284AE4" w:rsidRPr="008278D5">
        <w:rPr>
          <w:sz w:val="24"/>
          <w:szCs w:val="24"/>
        </w:rPr>
        <w:t>factors like water quality, streambed composition, riparian vegetation</w:t>
      </w:r>
      <w:r>
        <w:rPr>
          <w:sz w:val="24"/>
          <w:szCs w:val="24"/>
        </w:rPr>
        <w:t>, and floodplain influences.</w:t>
      </w:r>
      <w:r w:rsidR="00284AE4" w:rsidRPr="008278D5">
        <w:rPr>
          <w:sz w:val="24"/>
          <w:szCs w:val="24"/>
        </w:rPr>
        <w:t xml:space="preserve"> Higher</w:t>
      </w:r>
      <w:r>
        <w:rPr>
          <w:sz w:val="24"/>
          <w:szCs w:val="24"/>
        </w:rPr>
        <w:t>-</w:t>
      </w:r>
      <w:r w:rsidR="00284AE4" w:rsidRPr="008278D5">
        <w:rPr>
          <w:sz w:val="24"/>
          <w:szCs w:val="24"/>
        </w:rPr>
        <w:t xml:space="preserve">quality habitats, which can support larger and more diverse fish populations, </w:t>
      </w:r>
      <w:r w:rsidR="006A0A32">
        <w:rPr>
          <w:sz w:val="24"/>
          <w:szCs w:val="24"/>
        </w:rPr>
        <w:t xml:space="preserve">could </w:t>
      </w:r>
      <w:r w:rsidR="00284AE4" w:rsidRPr="008278D5">
        <w:rPr>
          <w:sz w:val="24"/>
          <w:szCs w:val="24"/>
        </w:rPr>
        <w:t>receive higher scores.</w:t>
      </w:r>
    </w:p>
    <w:p w14:paraId="5E8670EA" w14:textId="3ED67020" w:rsidR="00745235" w:rsidRDefault="00745235" w:rsidP="00745235">
      <w:pPr>
        <w:pStyle w:val="Heading3"/>
      </w:pPr>
      <w:bookmarkStart w:id="37" w:name="_Toc181165516"/>
      <w:r>
        <w:t>COST-EFFECTIVENESS</w:t>
      </w:r>
      <w:bookmarkEnd w:id="37"/>
    </w:p>
    <w:p w14:paraId="63A11106" w14:textId="77777777" w:rsidR="00274A97" w:rsidRDefault="00284AE4" w:rsidP="00745235">
      <w:pPr>
        <w:rPr>
          <w:sz w:val="24"/>
          <w:szCs w:val="24"/>
        </w:rPr>
      </w:pPr>
      <w:r w:rsidRPr="00D6297A">
        <w:rPr>
          <w:sz w:val="24"/>
          <w:szCs w:val="24"/>
        </w:rPr>
        <w:t>With available future funding and community support</w:t>
      </w:r>
      <w:r>
        <w:rPr>
          <w:sz w:val="24"/>
          <w:szCs w:val="24"/>
        </w:rPr>
        <w:t>,</w:t>
      </w:r>
      <w:r w:rsidR="00274A97">
        <w:rPr>
          <w:sz w:val="24"/>
          <w:szCs w:val="24"/>
        </w:rPr>
        <w:t xml:space="preserve"> </w:t>
      </w:r>
      <w:r w:rsidR="00274A97" w:rsidRPr="00274A97">
        <w:rPr>
          <w:sz w:val="24"/>
          <w:szCs w:val="24"/>
        </w:rPr>
        <w:t>this initiative has the potential to emphasize cost-effectiveness by thoroughly assessing the costs associated with different remediation strategies alongside their potential ecological benefits.</w:t>
      </w:r>
    </w:p>
    <w:p w14:paraId="11AD90D0" w14:textId="2F57CDBC" w:rsidR="00745235" w:rsidRPr="00284AE4" w:rsidRDefault="006D24DD" w:rsidP="00745235">
      <w:pPr>
        <w:rPr>
          <w:sz w:val="24"/>
          <w:szCs w:val="24"/>
        </w:rPr>
      </w:pPr>
      <w:r>
        <w:rPr>
          <w:sz w:val="24"/>
          <w:szCs w:val="24"/>
        </w:rPr>
        <w:t>F</w:t>
      </w:r>
      <w:r w:rsidR="00274A97">
        <w:rPr>
          <w:sz w:val="24"/>
          <w:szCs w:val="24"/>
        </w:rPr>
        <w:t>orecast</w:t>
      </w:r>
      <w:r>
        <w:rPr>
          <w:sz w:val="24"/>
          <w:szCs w:val="24"/>
        </w:rPr>
        <w:t>ing</w:t>
      </w:r>
      <w:r w:rsidR="00274A97">
        <w:rPr>
          <w:sz w:val="24"/>
          <w:szCs w:val="24"/>
        </w:rPr>
        <w:t xml:space="preserve"> the cost o</w:t>
      </w:r>
      <w:r>
        <w:rPr>
          <w:sz w:val="24"/>
          <w:szCs w:val="24"/>
        </w:rPr>
        <w:t>f</w:t>
      </w:r>
      <w:r w:rsidR="00274A97">
        <w:rPr>
          <w:sz w:val="24"/>
          <w:szCs w:val="24"/>
        </w:rPr>
        <w:t xml:space="preserve"> restoration efforts at each crossing </w:t>
      </w:r>
      <w:r>
        <w:rPr>
          <w:sz w:val="24"/>
          <w:szCs w:val="24"/>
        </w:rPr>
        <w:t>could</w:t>
      </w:r>
      <w:r w:rsidR="00274A97">
        <w:rPr>
          <w:sz w:val="24"/>
          <w:szCs w:val="24"/>
        </w:rPr>
        <w:t xml:space="preserve"> </w:t>
      </w:r>
      <w:r>
        <w:rPr>
          <w:sz w:val="24"/>
          <w:szCs w:val="24"/>
        </w:rPr>
        <w:t>b</w:t>
      </w:r>
      <w:r w:rsidR="00274A97">
        <w:rPr>
          <w:sz w:val="24"/>
          <w:szCs w:val="24"/>
        </w:rPr>
        <w:t>e usef</w:t>
      </w:r>
      <w:r>
        <w:rPr>
          <w:sz w:val="24"/>
          <w:szCs w:val="24"/>
        </w:rPr>
        <w:t>ul.</w:t>
      </w:r>
      <w:r w:rsidR="00274A97">
        <w:rPr>
          <w:sz w:val="24"/>
          <w:szCs w:val="24"/>
        </w:rPr>
        <w:t xml:space="preserve"> </w:t>
      </w:r>
      <w:r>
        <w:rPr>
          <w:sz w:val="24"/>
          <w:szCs w:val="24"/>
        </w:rPr>
        <w:t>A</w:t>
      </w:r>
      <w:r w:rsidR="00274A97">
        <w:rPr>
          <w:sz w:val="24"/>
          <w:szCs w:val="24"/>
        </w:rPr>
        <w:t xml:space="preserve"> cost-estimating fillable form would allow discussions around cost-effectiveness to be held region-wide. </w:t>
      </w:r>
      <w:r w:rsidR="00745235" w:rsidRPr="00745235">
        <w:rPr>
          <w:sz w:val="24"/>
          <w:szCs w:val="24"/>
        </w:rPr>
        <w:t>In some cases</w:t>
      </w:r>
      <w:r w:rsidR="00274A97">
        <w:rPr>
          <w:sz w:val="24"/>
          <w:szCs w:val="24"/>
        </w:rPr>
        <w:t>,</w:t>
      </w:r>
      <w:r w:rsidR="00745235" w:rsidRPr="00745235">
        <w:rPr>
          <w:sz w:val="24"/>
          <w:szCs w:val="24"/>
        </w:rPr>
        <w:t xml:space="preserve"> it may be more cost-effective to prioritize culverts with relatively simple fixes that can restore passage for </w:t>
      </w:r>
      <w:r w:rsidR="0009608C">
        <w:rPr>
          <w:sz w:val="24"/>
          <w:szCs w:val="24"/>
        </w:rPr>
        <w:t>m</w:t>
      </w:r>
      <w:r w:rsidR="00745235" w:rsidRPr="00745235">
        <w:rPr>
          <w:sz w:val="24"/>
          <w:szCs w:val="24"/>
        </w:rPr>
        <w:t>an</w:t>
      </w:r>
      <w:r w:rsidR="0009608C">
        <w:rPr>
          <w:sz w:val="24"/>
          <w:szCs w:val="24"/>
        </w:rPr>
        <w:t>y</w:t>
      </w:r>
      <w:r w:rsidR="00745235" w:rsidRPr="00745235">
        <w:rPr>
          <w:sz w:val="24"/>
          <w:szCs w:val="24"/>
        </w:rPr>
        <w:t xml:space="preserve"> fish.</w:t>
      </w:r>
    </w:p>
    <w:p w14:paraId="632C5DA9" w14:textId="3E976C86" w:rsidR="001F6D76" w:rsidRDefault="00745235" w:rsidP="00AC12CF">
      <w:pPr>
        <w:pStyle w:val="Heading3"/>
      </w:pPr>
      <w:bookmarkStart w:id="38" w:name="_Toc181165517"/>
      <w:r>
        <w:t>SOCIAL EQUITY</w:t>
      </w:r>
      <w:bookmarkEnd w:id="38"/>
    </w:p>
    <w:p w14:paraId="64F3BCA4" w14:textId="77777777" w:rsidR="00B81CB2" w:rsidRDefault="00D6297A" w:rsidP="00550D59">
      <w:pPr>
        <w:rPr>
          <w:sz w:val="24"/>
          <w:szCs w:val="24"/>
        </w:rPr>
      </w:pPr>
      <w:r w:rsidRPr="00D6297A">
        <w:rPr>
          <w:sz w:val="24"/>
          <w:szCs w:val="24"/>
        </w:rPr>
        <w:t>With available future funding and community support,</w:t>
      </w:r>
      <w:r w:rsidR="00550D59" w:rsidRPr="00550D59">
        <w:rPr>
          <w:sz w:val="24"/>
          <w:szCs w:val="24"/>
        </w:rPr>
        <w:t xml:space="preserve"> a multi-faceted approach that integrates considerations of social equity into watershed-wide infrastructure prioritization</w:t>
      </w:r>
      <w:r w:rsidRPr="00D6297A">
        <w:rPr>
          <w:sz w:val="24"/>
          <w:szCs w:val="24"/>
        </w:rPr>
        <w:t xml:space="preserve"> can occur</w:t>
      </w:r>
      <w:r w:rsidR="00550D59" w:rsidRPr="00550D59">
        <w:rPr>
          <w:sz w:val="24"/>
          <w:szCs w:val="24"/>
        </w:rPr>
        <w:t xml:space="preserve">. </w:t>
      </w:r>
    </w:p>
    <w:p w14:paraId="47787876" w14:textId="1D2BE06A" w:rsidR="00550D59" w:rsidRPr="00550D59" w:rsidRDefault="00D6297A" w:rsidP="00550D59">
      <w:pPr>
        <w:rPr>
          <w:sz w:val="24"/>
          <w:szCs w:val="24"/>
        </w:rPr>
      </w:pPr>
      <w:r w:rsidRPr="00D6297A">
        <w:rPr>
          <w:sz w:val="24"/>
          <w:szCs w:val="24"/>
        </w:rPr>
        <w:t>The</w:t>
      </w:r>
      <w:r w:rsidR="00550D59" w:rsidRPr="00550D59">
        <w:rPr>
          <w:sz w:val="24"/>
          <w:szCs w:val="24"/>
        </w:rPr>
        <w:t xml:space="preserve"> framework </w:t>
      </w:r>
      <w:r w:rsidR="00B81CB2">
        <w:rPr>
          <w:sz w:val="24"/>
          <w:szCs w:val="24"/>
        </w:rPr>
        <w:t>w</w:t>
      </w:r>
      <w:r w:rsidR="00550D59" w:rsidRPr="00550D59">
        <w:rPr>
          <w:sz w:val="24"/>
          <w:szCs w:val="24"/>
        </w:rPr>
        <w:t xml:space="preserve">ould </w:t>
      </w:r>
      <w:r w:rsidRPr="00D6297A">
        <w:rPr>
          <w:sz w:val="24"/>
          <w:szCs w:val="24"/>
        </w:rPr>
        <w:t xml:space="preserve">begin by </w:t>
      </w:r>
      <w:r w:rsidR="00550D59" w:rsidRPr="00550D59">
        <w:rPr>
          <w:sz w:val="24"/>
          <w:szCs w:val="24"/>
        </w:rPr>
        <w:t>incorporat</w:t>
      </w:r>
      <w:r w:rsidRPr="00D6297A">
        <w:rPr>
          <w:sz w:val="24"/>
          <w:szCs w:val="24"/>
        </w:rPr>
        <w:t>ing</w:t>
      </w:r>
      <w:r w:rsidR="00550D59" w:rsidRPr="00550D59">
        <w:rPr>
          <w:sz w:val="24"/>
          <w:szCs w:val="24"/>
        </w:rPr>
        <w:t xml:space="preserve"> metrics that capture the differential impacts of infrastructure on </w:t>
      </w:r>
      <w:r w:rsidR="006A0A32">
        <w:rPr>
          <w:sz w:val="24"/>
          <w:szCs w:val="24"/>
        </w:rPr>
        <w:t>disadvantaged</w:t>
      </w:r>
      <w:r w:rsidR="00550D59" w:rsidRPr="00550D59">
        <w:rPr>
          <w:sz w:val="24"/>
          <w:szCs w:val="24"/>
        </w:rPr>
        <w:t xml:space="preserve"> populations</w:t>
      </w:r>
      <w:r w:rsidR="00C6009E">
        <w:rPr>
          <w:sz w:val="24"/>
          <w:szCs w:val="24"/>
        </w:rPr>
        <w:t>.</w:t>
      </w:r>
      <w:r w:rsidR="00550D59" w:rsidRPr="00550D59">
        <w:rPr>
          <w:sz w:val="24"/>
          <w:szCs w:val="24"/>
        </w:rPr>
        <w:t xml:space="preserve"> Th</w:t>
      </w:r>
      <w:r w:rsidR="006A0A32">
        <w:rPr>
          <w:sz w:val="24"/>
          <w:szCs w:val="24"/>
        </w:rPr>
        <w:t>e analysis</w:t>
      </w:r>
      <w:r w:rsidR="00550D59" w:rsidRPr="00550D59">
        <w:rPr>
          <w:sz w:val="24"/>
          <w:szCs w:val="24"/>
        </w:rPr>
        <w:t xml:space="preserve"> could involve a</w:t>
      </w:r>
      <w:r w:rsidR="006A0A32">
        <w:rPr>
          <w:sz w:val="24"/>
          <w:szCs w:val="24"/>
        </w:rPr>
        <w:t xml:space="preserve">ssessing </w:t>
      </w:r>
      <w:r w:rsidR="00550D59" w:rsidRPr="00550D59">
        <w:rPr>
          <w:sz w:val="24"/>
          <w:szCs w:val="24"/>
        </w:rPr>
        <w:t xml:space="preserve">the </w:t>
      </w:r>
      <w:r w:rsidRPr="00D6297A">
        <w:rPr>
          <w:sz w:val="24"/>
          <w:szCs w:val="24"/>
        </w:rPr>
        <w:t>crossing</w:t>
      </w:r>
      <w:r w:rsidR="00240DE4">
        <w:rPr>
          <w:sz w:val="24"/>
          <w:szCs w:val="24"/>
        </w:rPr>
        <w:t>’s</w:t>
      </w:r>
      <w:r w:rsidRPr="00D6297A">
        <w:rPr>
          <w:sz w:val="24"/>
          <w:szCs w:val="24"/>
        </w:rPr>
        <w:t xml:space="preserve"> opening to the bank</w:t>
      </w:r>
      <w:r w:rsidR="00B81CB2">
        <w:rPr>
          <w:sz w:val="24"/>
          <w:szCs w:val="24"/>
        </w:rPr>
        <w:t xml:space="preserve"> </w:t>
      </w:r>
      <w:r w:rsidRPr="00D6297A">
        <w:rPr>
          <w:sz w:val="24"/>
          <w:szCs w:val="24"/>
        </w:rPr>
        <w:t>full width of the stream</w:t>
      </w:r>
      <w:r w:rsidR="00B81CB2">
        <w:rPr>
          <w:sz w:val="24"/>
          <w:szCs w:val="24"/>
        </w:rPr>
        <w:t xml:space="preserve"> (which could</w:t>
      </w:r>
      <w:r w:rsidRPr="00D6297A">
        <w:rPr>
          <w:sz w:val="24"/>
          <w:szCs w:val="24"/>
        </w:rPr>
        <w:t xml:space="preserve"> </w:t>
      </w:r>
      <w:r w:rsidR="00550D59" w:rsidRPr="00550D59">
        <w:rPr>
          <w:sz w:val="24"/>
          <w:szCs w:val="24"/>
        </w:rPr>
        <w:t xml:space="preserve">disproportionately affect </w:t>
      </w:r>
      <w:r w:rsidR="00B81CB2">
        <w:rPr>
          <w:sz w:val="24"/>
          <w:szCs w:val="24"/>
        </w:rPr>
        <w:t>certain regional entities)</w:t>
      </w:r>
      <w:r w:rsidR="00550D59" w:rsidRPr="00550D59">
        <w:rPr>
          <w:sz w:val="24"/>
          <w:szCs w:val="24"/>
        </w:rPr>
        <w:t>. By accounting for these disparities, decision-makers can ensure that infrastructure improvements provide tangible benefits to historically underserved communities.</w:t>
      </w:r>
    </w:p>
    <w:p w14:paraId="73B22FEA" w14:textId="101187D6" w:rsidR="00550D59" w:rsidRPr="00550D59" w:rsidRDefault="00550D59" w:rsidP="00550D59">
      <w:pPr>
        <w:rPr>
          <w:sz w:val="24"/>
          <w:szCs w:val="24"/>
        </w:rPr>
      </w:pPr>
      <w:r w:rsidRPr="00550D59">
        <w:rPr>
          <w:sz w:val="24"/>
          <w:szCs w:val="24"/>
        </w:rPr>
        <w:t xml:space="preserve">Second, the prioritization process should actively seek to reconcile </w:t>
      </w:r>
      <w:r w:rsidR="00B81CB2">
        <w:rPr>
          <w:sz w:val="24"/>
          <w:szCs w:val="24"/>
        </w:rPr>
        <w:t>regional entities'</w:t>
      </w:r>
      <w:r w:rsidRPr="00550D59">
        <w:rPr>
          <w:sz w:val="24"/>
          <w:szCs w:val="24"/>
        </w:rPr>
        <w:t xml:space="preserve"> diverse perspectives and objectives</w:t>
      </w:r>
      <w:r w:rsidR="00B81CB2">
        <w:rPr>
          <w:sz w:val="24"/>
          <w:szCs w:val="24"/>
        </w:rPr>
        <w:t>.</w:t>
      </w:r>
      <w:r w:rsidRPr="00550D59">
        <w:rPr>
          <w:sz w:val="24"/>
          <w:szCs w:val="24"/>
        </w:rPr>
        <w:t xml:space="preserve"> </w:t>
      </w:r>
      <w:r w:rsidRPr="00B81CB2">
        <w:rPr>
          <w:sz w:val="24"/>
          <w:szCs w:val="24"/>
        </w:rPr>
        <w:t>This collaborative approach can help ensure the selected projects improve ecological outcomes a</w:t>
      </w:r>
      <w:r w:rsidR="00B81CB2" w:rsidRPr="00B81CB2">
        <w:rPr>
          <w:sz w:val="24"/>
          <w:szCs w:val="24"/>
        </w:rPr>
        <w:t>nd</w:t>
      </w:r>
      <w:r w:rsidRPr="00B81CB2">
        <w:rPr>
          <w:sz w:val="24"/>
          <w:szCs w:val="24"/>
        </w:rPr>
        <w:t xml:space="preserve"> advance broader </w:t>
      </w:r>
      <w:r w:rsidR="00B81CB2" w:rsidRPr="00B81CB2">
        <w:rPr>
          <w:sz w:val="24"/>
          <w:szCs w:val="24"/>
        </w:rPr>
        <w:t xml:space="preserve">economic and </w:t>
      </w:r>
      <w:r w:rsidRPr="00B81CB2">
        <w:rPr>
          <w:sz w:val="24"/>
          <w:szCs w:val="24"/>
        </w:rPr>
        <w:t>social justice goals</w:t>
      </w:r>
      <w:r w:rsidR="00B81CB2" w:rsidRPr="00B81CB2">
        <w:rPr>
          <w:sz w:val="24"/>
          <w:szCs w:val="24"/>
        </w:rPr>
        <w:t>.</w:t>
      </w:r>
    </w:p>
    <w:p w14:paraId="15E5172D" w14:textId="4934ACD4" w:rsidR="00550D59" w:rsidRPr="00550D59" w:rsidRDefault="00550D59" w:rsidP="00550D59">
      <w:pPr>
        <w:rPr>
          <w:sz w:val="24"/>
          <w:szCs w:val="24"/>
        </w:rPr>
      </w:pPr>
      <w:r w:rsidRPr="00B81CB2">
        <w:rPr>
          <w:sz w:val="24"/>
          <w:szCs w:val="24"/>
        </w:rPr>
        <w:t>Finally, the</w:t>
      </w:r>
      <w:r w:rsidRPr="00550D59">
        <w:rPr>
          <w:sz w:val="24"/>
          <w:szCs w:val="24"/>
        </w:rPr>
        <w:t xml:space="preserve"> framework should emphasize community engagement and capacity-building, empowering </w:t>
      </w:r>
      <w:r w:rsidR="00A21ACA">
        <w:rPr>
          <w:sz w:val="24"/>
          <w:szCs w:val="24"/>
        </w:rPr>
        <w:t>regional</w:t>
      </w:r>
      <w:r w:rsidRPr="00550D59">
        <w:rPr>
          <w:sz w:val="24"/>
          <w:szCs w:val="24"/>
        </w:rPr>
        <w:t xml:space="preserve"> residents to participate in all stages of the decision-making process.</w:t>
      </w:r>
      <w:r w:rsidR="003F54A7">
        <w:rPr>
          <w:sz w:val="24"/>
          <w:szCs w:val="24"/>
        </w:rPr>
        <w:t xml:space="preserve"> </w:t>
      </w:r>
      <w:r w:rsidRPr="00550D59">
        <w:rPr>
          <w:sz w:val="24"/>
          <w:szCs w:val="24"/>
        </w:rPr>
        <w:t xml:space="preserve">This can involve public input </w:t>
      </w:r>
      <w:r w:rsidRPr="00D6297A">
        <w:rPr>
          <w:sz w:val="24"/>
          <w:szCs w:val="24"/>
        </w:rPr>
        <w:t>mech</w:t>
      </w:r>
      <w:r w:rsidRPr="00550D59">
        <w:rPr>
          <w:sz w:val="24"/>
          <w:szCs w:val="24"/>
        </w:rPr>
        <w:t>a</w:t>
      </w:r>
      <w:r w:rsidRPr="00D6297A">
        <w:rPr>
          <w:sz w:val="24"/>
          <w:szCs w:val="24"/>
        </w:rPr>
        <w:t>ni</w:t>
      </w:r>
      <w:r w:rsidRPr="00550D59">
        <w:rPr>
          <w:sz w:val="24"/>
          <w:szCs w:val="24"/>
        </w:rPr>
        <w:t>s</w:t>
      </w:r>
      <w:r w:rsidRPr="00D6297A">
        <w:rPr>
          <w:sz w:val="24"/>
          <w:szCs w:val="24"/>
        </w:rPr>
        <w:t>ms</w:t>
      </w:r>
      <w:r w:rsidRPr="00550D59">
        <w:rPr>
          <w:sz w:val="24"/>
          <w:szCs w:val="24"/>
        </w:rPr>
        <w:t xml:space="preserve"> a</w:t>
      </w:r>
      <w:r w:rsidRPr="00D6297A">
        <w:rPr>
          <w:sz w:val="24"/>
          <w:szCs w:val="24"/>
        </w:rPr>
        <w:t>nd</w:t>
      </w:r>
      <w:r w:rsidRPr="00550D59">
        <w:rPr>
          <w:sz w:val="24"/>
          <w:szCs w:val="24"/>
        </w:rPr>
        <w:t xml:space="preserve"> targeted outreach and education efforts to build community knowledge and ownership over infrastructure projects</w:t>
      </w:r>
      <w:r w:rsidR="00B81CB2">
        <w:rPr>
          <w:sz w:val="24"/>
          <w:szCs w:val="24"/>
        </w:rPr>
        <w:t>.</w:t>
      </w:r>
      <w:bookmarkStart w:id="39" w:name="_GoBack"/>
      <w:bookmarkEnd w:id="39"/>
    </w:p>
    <w:p w14:paraId="732A0EE7" w14:textId="374D160E" w:rsidR="00550D59" w:rsidRPr="00BD535B" w:rsidRDefault="00550D59" w:rsidP="00550D59">
      <w:pPr>
        <w:rPr>
          <w:sz w:val="24"/>
          <w:szCs w:val="24"/>
        </w:rPr>
      </w:pPr>
      <w:r w:rsidRPr="00550D59">
        <w:rPr>
          <w:sz w:val="24"/>
          <w:szCs w:val="24"/>
        </w:rPr>
        <w:lastRenderedPageBreak/>
        <w:t xml:space="preserve">By adopting this holistic, equity-focused approach to watershed infrastructure prioritization, </w:t>
      </w:r>
      <w:r w:rsidR="00B81CB2">
        <w:rPr>
          <w:sz w:val="24"/>
          <w:szCs w:val="24"/>
        </w:rPr>
        <w:t>KWF and regional entities</w:t>
      </w:r>
      <w:r w:rsidRPr="00550D59">
        <w:rPr>
          <w:sz w:val="24"/>
          <w:szCs w:val="24"/>
        </w:rPr>
        <w:t xml:space="preserve"> can work towards a just and sustainable future</w:t>
      </w:r>
      <w:r w:rsidR="00AC12CF">
        <w:rPr>
          <w:sz w:val="24"/>
          <w:szCs w:val="24"/>
        </w:rPr>
        <w:t xml:space="preserve"> </w:t>
      </w:r>
      <w:r w:rsidR="00CB0916">
        <w:rPr>
          <w:sz w:val="24"/>
          <w:szCs w:val="24"/>
        </w:rPr>
        <w:t xml:space="preserve">in </w:t>
      </w:r>
      <w:r w:rsidR="00AC12CF">
        <w:rPr>
          <w:sz w:val="24"/>
          <w:szCs w:val="24"/>
        </w:rPr>
        <w:t>which</w:t>
      </w:r>
      <w:r w:rsidR="00CB0916">
        <w:rPr>
          <w:sz w:val="24"/>
          <w:szCs w:val="24"/>
        </w:rPr>
        <w:t xml:space="preserve"> </w:t>
      </w:r>
      <w:r w:rsidRPr="00550D59">
        <w:rPr>
          <w:sz w:val="24"/>
          <w:szCs w:val="24"/>
        </w:rPr>
        <w:t>benefits</w:t>
      </w:r>
      <w:r w:rsidR="00CB0916">
        <w:rPr>
          <w:sz w:val="24"/>
          <w:szCs w:val="24"/>
        </w:rPr>
        <w:t xml:space="preserve"> to</w:t>
      </w:r>
      <w:r w:rsidRPr="00550D59">
        <w:rPr>
          <w:sz w:val="24"/>
          <w:szCs w:val="24"/>
        </w:rPr>
        <w:t xml:space="preserve"> environmental restoration and infrastructure improvements are equitably distributed. </w:t>
      </w:r>
    </w:p>
    <w:p w14:paraId="269E50C3" w14:textId="67123AD8" w:rsidR="001F6D76" w:rsidRDefault="001F6D76" w:rsidP="001F6D76">
      <w:pPr>
        <w:pStyle w:val="Heading1"/>
      </w:pPr>
      <w:bookmarkStart w:id="40" w:name="_Toc181165518"/>
      <w:r>
        <w:t>CONCLUSION</w:t>
      </w:r>
      <w:bookmarkEnd w:id="40"/>
    </w:p>
    <w:p w14:paraId="5ADF2385" w14:textId="32E4A634" w:rsidR="00F57D64" w:rsidRDefault="00F57D64" w:rsidP="001A12FD">
      <w:pPr>
        <w:rPr>
          <w:sz w:val="24"/>
          <w:szCs w:val="24"/>
        </w:rPr>
      </w:pPr>
      <w:r>
        <w:rPr>
          <w:sz w:val="24"/>
          <w:szCs w:val="24"/>
        </w:rPr>
        <w:t xml:space="preserve">Kenai Watershed Forum has begun the first steps of producing a </w:t>
      </w:r>
      <w:r w:rsidR="00A21ACA">
        <w:rPr>
          <w:sz w:val="24"/>
          <w:szCs w:val="24"/>
        </w:rPr>
        <w:t xml:space="preserve">regional </w:t>
      </w:r>
      <w:r>
        <w:rPr>
          <w:sz w:val="24"/>
          <w:szCs w:val="24"/>
        </w:rPr>
        <w:t>crossing prioritization model</w:t>
      </w:r>
      <w:r w:rsidR="00A21ACA">
        <w:rPr>
          <w:sz w:val="24"/>
          <w:szCs w:val="24"/>
        </w:rPr>
        <w:t>.</w:t>
      </w:r>
      <w:r>
        <w:rPr>
          <w:sz w:val="24"/>
          <w:szCs w:val="24"/>
        </w:rPr>
        <w:t xml:space="preserve"> </w:t>
      </w:r>
      <w:r w:rsidR="00A21ACA">
        <w:rPr>
          <w:sz w:val="24"/>
          <w:szCs w:val="24"/>
        </w:rPr>
        <w:t>W</w:t>
      </w:r>
      <w:r>
        <w:rPr>
          <w:sz w:val="24"/>
          <w:szCs w:val="24"/>
        </w:rPr>
        <w:t>or</w:t>
      </w:r>
      <w:r w:rsidR="00A21ACA">
        <w:rPr>
          <w:sz w:val="24"/>
          <w:szCs w:val="24"/>
        </w:rPr>
        <w:t>king</w:t>
      </w:r>
      <w:r>
        <w:rPr>
          <w:sz w:val="24"/>
          <w:szCs w:val="24"/>
        </w:rPr>
        <w:t xml:space="preserve"> </w:t>
      </w:r>
      <w:r w:rsidR="00A21ACA">
        <w:rPr>
          <w:sz w:val="24"/>
          <w:szCs w:val="24"/>
        </w:rPr>
        <w:t>wi</w:t>
      </w:r>
      <w:r>
        <w:rPr>
          <w:sz w:val="24"/>
          <w:szCs w:val="24"/>
        </w:rPr>
        <w:t>th region</w:t>
      </w:r>
      <w:r w:rsidR="00A21ACA">
        <w:rPr>
          <w:sz w:val="24"/>
          <w:szCs w:val="24"/>
        </w:rPr>
        <w:t>al</w:t>
      </w:r>
      <w:r>
        <w:rPr>
          <w:sz w:val="24"/>
          <w:szCs w:val="24"/>
        </w:rPr>
        <w:t xml:space="preserve"> </w:t>
      </w:r>
      <w:r w:rsidR="00A21ACA">
        <w:rPr>
          <w:sz w:val="24"/>
          <w:szCs w:val="24"/>
        </w:rPr>
        <w:t xml:space="preserve">stakeholders, </w:t>
      </w:r>
      <w:r w:rsidR="006A0A32">
        <w:rPr>
          <w:sz w:val="24"/>
          <w:szCs w:val="24"/>
        </w:rPr>
        <w:t>we</w:t>
      </w:r>
      <w:r>
        <w:rPr>
          <w:sz w:val="24"/>
          <w:szCs w:val="24"/>
        </w:rPr>
        <w:t xml:space="preserve"> will continue to build and refine the model.  </w:t>
      </w:r>
    </w:p>
    <w:p w14:paraId="623F722C" w14:textId="761BD391" w:rsidR="00775392" w:rsidRDefault="00F57D64" w:rsidP="00A21ACA">
      <w:pPr>
        <w:rPr>
          <w:sz w:val="24"/>
          <w:szCs w:val="24"/>
        </w:rPr>
      </w:pPr>
      <w:r>
        <w:rPr>
          <w:sz w:val="24"/>
          <w:szCs w:val="24"/>
        </w:rPr>
        <w:t xml:space="preserve">By </w:t>
      </w:r>
      <w:r w:rsidR="00A21ACA">
        <w:rPr>
          <w:sz w:val="24"/>
          <w:szCs w:val="24"/>
        </w:rPr>
        <w:t>combi</w:t>
      </w:r>
      <w:r>
        <w:rPr>
          <w:sz w:val="24"/>
          <w:szCs w:val="24"/>
        </w:rPr>
        <w:t xml:space="preserve">ning all </w:t>
      </w:r>
      <w:r w:rsidR="00A21ACA">
        <w:rPr>
          <w:sz w:val="24"/>
          <w:szCs w:val="24"/>
        </w:rPr>
        <w:t xml:space="preserve">available </w:t>
      </w:r>
      <w:r>
        <w:rPr>
          <w:sz w:val="24"/>
          <w:szCs w:val="24"/>
        </w:rPr>
        <w:t xml:space="preserve">regional data into </w:t>
      </w:r>
      <w:r w:rsidR="00A21ACA">
        <w:rPr>
          <w:sz w:val="24"/>
          <w:szCs w:val="24"/>
        </w:rPr>
        <w:t>a</w:t>
      </w:r>
      <w:r>
        <w:rPr>
          <w:sz w:val="24"/>
          <w:szCs w:val="24"/>
        </w:rPr>
        <w:t xml:space="preserve"> prioritized database, Kenai Watershed Forum can c</w:t>
      </w:r>
      <w:r w:rsidR="00A21ACA">
        <w:rPr>
          <w:sz w:val="24"/>
          <w:szCs w:val="24"/>
        </w:rPr>
        <w:t>re</w:t>
      </w:r>
      <w:r>
        <w:rPr>
          <w:sz w:val="24"/>
          <w:szCs w:val="24"/>
        </w:rPr>
        <w:t>ate a systematic and cost-eff</w:t>
      </w:r>
      <w:r w:rsidR="00A21ACA">
        <w:rPr>
          <w:sz w:val="24"/>
          <w:szCs w:val="24"/>
        </w:rPr>
        <w:t>e</w:t>
      </w:r>
      <w:r>
        <w:rPr>
          <w:sz w:val="24"/>
          <w:szCs w:val="24"/>
        </w:rPr>
        <w:t>c</w:t>
      </w:r>
      <w:r w:rsidR="00A21ACA">
        <w:rPr>
          <w:sz w:val="24"/>
          <w:szCs w:val="24"/>
        </w:rPr>
        <w:t>t</w:t>
      </w:r>
      <w:r>
        <w:rPr>
          <w:sz w:val="24"/>
          <w:szCs w:val="24"/>
        </w:rPr>
        <w:t>i</w:t>
      </w:r>
      <w:r w:rsidR="00A21ACA">
        <w:rPr>
          <w:sz w:val="24"/>
          <w:szCs w:val="24"/>
        </w:rPr>
        <w:t>v</w:t>
      </w:r>
      <w:r>
        <w:rPr>
          <w:sz w:val="24"/>
          <w:szCs w:val="24"/>
        </w:rPr>
        <w:t>e a</w:t>
      </w:r>
      <w:r w:rsidR="00A21ACA">
        <w:rPr>
          <w:sz w:val="24"/>
          <w:szCs w:val="24"/>
        </w:rPr>
        <w:t>p</w:t>
      </w:r>
      <w:r>
        <w:rPr>
          <w:sz w:val="24"/>
          <w:szCs w:val="24"/>
        </w:rPr>
        <w:t>pro</w:t>
      </w:r>
      <w:r w:rsidR="00A21ACA">
        <w:rPr>
          <w:sz w:val="24"/>
          <w:szCs w:val="24"/>
        </w:rPr>
        <w:t>a</w:t>
      </w:r>
      <w:r>
        <w:rPr>
          <w:sz w:val="24"/>
          <w:szCs w:val="24"/>
        </w:rPr>
        <w:t>c</w:t>
      </w:r>
      <w:r w:rsidR="00A21ACA">
        <w:rPr>
          <w:sz w:val="24"/>
          <w:szCs w:val="24"/>
        </w:rPr>
        <w:t>h</w:t>
      </w:r>
      <w:r>
        <w:rPr>
          <w:sz w:val="24"/>
          <w:szCs w:val="24"/>
        </w:rPr>
        <w:t xml:space="preserve"> </w:t>
      </w:r>
      <w:r w:rsidR="00A21ACA">
        <w:rPr>
          <w:sz w:val="24"/>
          <w:szCs w:val="24"/>
        </w:rPr>
        <w:t>to</w:t>
      </w:r>
      <w:r>
        <w:rPr>
          <w:sz w:val="24"/>
          <w:szCs w:val="24"/>
        </w:rPr>
        <w:t xml:space="preserve"> m</w:t>
      </w:r>
      <w:r w:rsidR="00A21ACA">
        <w:rPr>
          <w:sz w:val="24"/>
          <w:szCs w:val="24"/>
        </w:rPr>
        <w:t>aximizing</w:t>
      </w:r>
      <w:r>
        <w:rPr>
          <w:sz w:val="24"/>
          <w:szCs w:val="24"/>
        </w:rPr>
        <w:t xml:space="preserve"> ecological </w:t>
      </w:r>
      <w:r w:rsidR="00A21ACA">
        <w:rPr>
          <w:sz w:val="24"/>
          <w:szCs w:val="24"/>
        </w:rPr>
        <w:t>bene</w:t>
      </w:r>
      <w:r>
        <w:rPr>
          <w:sz w:val="24"/>
          <w:szCs w:val="24"/>
        </w:rPr>
        <w:t>f</w:t>
      </w:r>
      <w:r w:rsidR="00A21ACA">
        <w:rPr>
          <w:sz w:val="24"/>
          <w:szCs w:val="24"/>
        </w:rPr>
        <w:t>i</w:t>
      </w:r>
      <w:r>
        <w:rPr>
          <w:sz w:val="24"/>
          <w:szCs w:val="24"/>
        </w:rPr>
        <w:t xml:space="preserve">ts. </w:t>
      </w:r>
      <w:r w:rsidR="00A21ACA">
        <w:rPr>
          <w:sz w:val="24"/>
          <w:szCs w:val="24"/>
        </w:rPr>
        <w:t>T</w:t>
      </w:r>
      <w:r>
        <w:rPr>
          <w:sz w:val="24"/>
          <w:szCs w:val="24"/>
        </w:rPr>
        <w:t xml:space="preserve">his prioritization </w:t>
      </w:r>
      <w:r w:rsidR="00A21ACA">
        <w:rPr>
          <w:sz w:val="24"/>
          <w:szCs w:val="24"/>
        </w:rPr>
        <w:t>model will play a crucial role in advocacy efforts to secure funds and partnerships.</w:t>
      </w:r>
      <w:r w:rsidR="00E85925">
        <w:rPr>
          <w:sz w:val="24"/>
          <w:szCs w:val="24"/>
        </w:rPr>
        <w:t xml:space="preserve"> </w:t>
      </w:r>
      <w:r w:rsidR="00A21ACA">
        <w:rPr>
          <w:sz w:val="24"/>
          <w:szCs w:val="24"/>
        </w:rPr>
        <w:t xml:space="preserve">It </w:t>
      </w:r>
      <w:r w:rsidR="006A0A32">
        <w:rPr>
          <w:sz w:val="24"/>
          <w:szCs w:val="24"/>
        </w:rPr>
        <w:t>provides a</w:t>
      </w:r>
      <w:r w:rsidR="00A21ACA">
        <w:rPr>
          <w:sz w:val="24"/>
          <w:szCs w:val="24"/>
        </w:rPr>
        <w:t xml:space="preserve"> vital start </w:t>
      </w:r>
      <w:r w:rsidR="006A0A32">
        <w:rPr>
          <w:sz w:val="24"/>
          <w:szCs w:val="24"/>
        </w:rPr>
        <w:t>for</w:t>
      </w:r>
      <w:r w:rsidR="00A21ACA">
        <w:rPr>
          <w:sz w:val="24"/>
          <w:szCs w:val="24"/>
        </w:rPr>
        <w:t xml:space="preserve"> an effort to create a public-facing stream crossing prioritization tool for the region. </w:t>
      </w:r>
    </w:p>
    <w:p w14:paraId="7A3E7940" w14:textId="77777777" w:rsidR="00550D59" w:rsidRPr="00550D59" w:rsidRDefault="00550D59" w:rsidP="00550D59"/>
    <w:sectPr w:rsidR="00550D59" w:rsidRPr="00550D59" w:rsidSect="004B3345">
      <w:type w:val="continuous"/>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171D81F" w16cex:dateUtc="2024-10-29T15:49:00Z"/>
  <w16cex:commentExtensible w16cex:durableId="7E8D5093" w16cex:dateUtc="2024-10-30T20:31:00Z"/>
  <w16cex:commentExtensible w16cex:durableId="0677BF48" w16cex:dateUtc="2024-10-29T15:52:00Z"/>
  <w16cex:commentExtensible w16cex:durableId="465D7D8A" w16cex:dateUtc="2024-10-30T20:45:00Z"/>
  <w16cex:commentExtensible w16cex:durableId="4565EC8B" w16cex:dateUtc="2024-10-29T15:53:00Z"/>
  <w16cex:commentExtensible w16cex:durableId="120E0CB5" w16cex:dateUtc="2024-10-30T20:46:00Z"/>
  <w16cex:commentExtensible w16cex:durableId="4A2BA215" w16cex:dateUtc="2024-11-09T00:35:00Z"/>
  <w16cex:commentExtensible w16cex:durableId="435309E1" w16cex:dateUtc="2024-10-29T23:01:00Z"/>
  <w16cex:commentExtensible w16cex:durableId="55E21CCC" w16cex:dateUtc="2024-10-29T23:24:00Z"/>
  <w16cex:commentExtensible w16cex:durableId="3124DCC2" w16cex:dateUtc="2024-10-30T20:56:00Z"/>
  <w16cex:commentExtensible w16cex:durableId="6469F12C" w16cex:dateUtc="2024-10-29T23:28:00Z"/>
  <w16cex:commentExtensible w16cex:durableId="091EE09F" w16cex:dateUtc="2024-10-29T23:28:00Z"/>
  <w16cex:commentExtensible w16cex:durableId="2B1643DD" w16cex:dateUtc="2024-10-30T21:11:00Z"/>
  <w16cex:commentExtensible w16cex:durableId="50FB5E90" w16cex:dateUtc="2024-10-29T23:26:00Z"/>
  <w16cex:commentExtensible w16cex:durableId="03B86704" w16cex:dateUtc="2024-10-30T21:40:00Z"/>
  <w16cex:commentExtensible w16cex:durableId="34D0F02F" w16cex:dateUtc="2024-11-08T18:35:00Z"/>
  <w16cex:commentExtensible w16cex:durableId="51D94B42" w16cex:dateUtc="2024-10-31T01:18:00Z">
    <w16cex:extLst>
      <w16:ext w16:uri="{CE6994B0-6A32-4C9F-8C6B-6E91EDA988CE}">
        <cr:reactions xmlns:cr="http://schemas.microsoft.com/office/comments/2020/reactions">
          <cr:reaction reactionType="1">
            <cr:reactionInfo dateUtc="2024-11-08T18:36:04Z">
              <cr:user userId="S::jstraub@riverfocus.com::fd604640-6da9-4839-a4c2-34d3b3b35047" userProvider="AD" userName="Jess Straub"/>
            </cr:reactionInfo>
          </cr:reaction>
        </cr:reactions>
      </w16:ext>
    </w16cex:extLst>
  </w16cex:commentExtensible>
  <w16cex:commentExtensible w16cex:durableId="5759A59B" w16cex:dateUtc="2024-11-08T18:36:00Z"/>
  <w16cex:commentExtensible w16cex:durableId="0B2ABD74" w16cex:dateUtc="2024-10-30T21:46:00Z"/>
  <w16cex:commentExtensible w16cex:durableId="12A54120" w16cex:dateUtc="2024-10-30T21:49:00Z"/>
  <w16cex:commentExtensible w16cex:durableId="46B73930" w16cex:dateUtc="2024-10-30T21: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FA4BE2D" w16cid:durableId="6171D81F"/>
  <w16cid:commentId w16cid:paraId="7FA03DC5" w16cid:durableId="7E8D5093"/>
  <w16cid:commentId w16cid:paraId="753AEB60" w16cid:durableId="0677BF48"/>
  <w16cid:commentId w16cid:paraId="5A815876" w16cid:durableId="465D7D8A"/>
  <w16cid:commentId w16cid:paraId="7064B8A2" w16cid:durableId="4565EC8B"/>
  <w16cid:commentId w16cid:paraId="4F59A2D7" w16cid:durableId="120E0CB5"/>
  <w16cid:commentId w16cid:paraId="445AAF95" w16cid:durableId="4A2BA215"/>
  <w16cid:commentId w16cid:paraId="3F91202B" w16cid:durableId="435309E1"/>
  <w16cid:commentId w16cid:paraId="175E109D" w16cid:durableId="55E21CCC"/>
  <w16cid:commentId w16cid:paraId="3B3099BE" w16cid:durableId="3124DCC2"/>
  <w16cid:commentId w16cid:paraId="76DDE363" w16cid:durableId="6469F12C"/>
  <w16cid:commentId w16cid:paraId="0D141AE0" w16cid:durableId="091EE09F"/>
  <w16cid:commentId w16cid:paraId="6399CC22" w16cid:durableId="2B1643DD"/>
  <w16cid:commentId w16cid:paraId="6424476D" w16cid:durableId="50FB5E90"/>
  <w16cid:commentId w16cid:paraId="3DB2D903" w16cid:durableId="03B86704"/>
  <w16cid:commentId w16cid:paraId="28D16B98" w16cid:durableId="34D0F02F"/>
  <w16cid:commentId w16cid:paraId="1F0FB35C" w16cid:durableId="51D94B42"/>
  <w16cid:commentId w16cid:paraId="5B06338B" w16cid:durableId="5759A59B"/>
  <w16cid:commentId w16cid:paraId="48F21825" w16cid:durableId="0B2ABD74"/>
  <w16cid:commentId w16cid:paraId="2CD52D05" w16cid:durableId="12A54120"/>
  <w16cid:commentId w16cid:paraId="72662550" w16cid:durableId="46B7393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F497A8" w14:textId="77777777" w:rsidR="004A6A09" w:rsidRDefault="004A6A09" w:rsidP="00273CE3">
      <w:pPr>
        <w:spacing w:before="0" w:after="0" w:line="240" w:lineRule="auto"/>
      </w:pPr>
      <w:r>
        <w:separator/>
      </w:r>
    </w:p>
  </w:endnote>
  <w:endnote w:type="continuationSeparator" w:id="0">
    <w:p w14:paraId="3305E710" w14:textId="77777777" w:rsidR="004A6A09" w:rsidRDefault="004A6A09" w:rsidP="00273CE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41263" w14:textId="0132F2B9" w:rsidR="00114EEB" w:rsidRDefault="00114EEB">
    <w:pPr>
      <w:pStyle w:val="Footer"/>
    </w:pPr>
    <w:r>
      <w:rPr>
        <w:noProof/>
      </w:rPr>
      <mc:AlternateContent>
        <mc:Choice Requires="wps">
          <w:drawing>
            <wp:anchor distT="45720" distB="45720" distL="114300" distR="114300" simplePos="0" relativeHeight="251661312" behindDoc="0" locked="0" layoutInCell="1" allowOverlap="1" wp14:anchorId="1A964334" wp14:editId="0C3F3124">
              <wp:simplePos x="0" y="0"/>
              <wp:positionH relativeFrom="column">
                <wp:posOffset>3528060</wp:posOffset>
              </wp:positionH>
              <wp:positionV relativeFrom="paragraph">
                <wp:posOffset>-318770</wp:posOffset>
              </wp:positionV>
              <wp:extent cx="2804160" cy="9829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4160" cy="982980"/>
                      </a:xfrm>
                      <a:prstGeom prst="rect">
                        <a:avLst/>
                      </a:prstGeom>
                      <a:noFill/>
                      <a:ln w="9525">
                        <a:noFill/>
                        <a:miter lim="800000"/>
                        <a:headEnd/>
                        <a:tailEnd/>
                      </a:ln>
                    </wps:spPr>
                    <wps:txbx>
                      <w:txbxContent>
                        <w:p w14:paraId="13D522AD" w14:textId="5A05A1B0" w:rsidR="00114EEB" w:rsidRPr="00C533CD" w:rsidRDefault="00114EEB">
                          <w:pPr>
                            <w:rPr>
                              <w:sz w:val="52"/>
                              <w:szCs w:val="52"/>
                            </w:rPr>
                          </w:pPr>
                          <w:r w:rsidRPr="00C533CD">
                            <w:rPr>
                              <w:sz w:val="52"/>
                              <w:szCs w:val="52"/>
                            </w:rPr>
                            <w:t>DRAFT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964334" id="_x0000_t202" coordsize="21600,21600" o:spt="202" path="m,l,21600r21600,l21600,xe">
              <v:stroke joinstyle="miter"/>
              <v:path gradientshapeok="t" o:connecttype="rect"/>
            </v:shapetype>
            <v:shape id="Text Box 2" o:spid="_x0000_s1028" type="#_x0000_t202" style="position:absolute;margin-left:277.8pt;margin-top:-25.1pt;width:220.8pt;height:77.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" filled="f" stroked="f">
              <v:textbox>
                <w:txbxContent>
                  <w:p w14:paraId="13D522AD" w14:textId="5A05A1B0" w:rsidR="00114EEB" w:rsidRPr="00C533CD" w:rsidRDefault="00114EEB">
                    <w:pPr>
                      <w:rPr>
                        <w:sz w:val="52"/>
                        <w:szCs w:val="52"/>
                      </w:rPr>
                    </w:pPr>
                    <w:r w:rsidRPr="00C533CD">
                      <w:rPr>
                        <w:sz w:val="52"/>
                        <w:szCs w:val="52"/>
                      </w:rPr>
                      <w:t>DRAFT REPORT</w:t>
                    </w:r>
                  </w:p>
                </w:txbxContent>
              </v:textbox>
              <w10:wrap type="square"/>
            </v:shape>
          </w:pict>
        </mc:Fallback>
      </mc:AlternateContent>
    </w:r>
    <w:r>
      <w:rPr>
        <w:b/>
        <w:i/>
        <w:noProof/>
        <w:color w:val="0C83C4"/>
        <w:sz w:val="26"/>
        <w:szCs w:val="26"/>
      </w:rPr>
      <mc:AlternateContent>
        <mc:Choice Requires="wpg">
          <w:drawing>
            <wp:anchor distT="0" distB="0" distL="114300" distR="114300" simplePos="0" relativeHeight="251659264" behindDoc="0" locked="0" layoutInCell="1" allowOverlap="1" wp14:anchorId="7DC60A4E" wp14:editId="00CD139B">
              <wp:simplePos x="0" y="0"/>
              <wp:positionH relativeFrom="page">
                <wp:align>left</wp:align>
              </wp:positionH>
              <wp:positionV relativeFrom="paragraph">
                <wp:posOffset>-376934</wp:posOffset>
              </wp:positionV>
              <wp:extent cx="7884795" cy="1103630"/>
              <wp:effectExtent l="0" t="95250" r="1905" b="96520"/>
              <wp:wrapNone/>
              <wp:docPr id="1837169654" name="Group 4"/>
              <wp:cNvGraphicFramePr/>
              <a:graphic xmlns:a="http://schemas.openxmlformats.org/drawingml/2006/main">
                <a:graphicData uri="http://schemas.microsoft.com/office/word/2010/wordprocessingGroup">
                  <wpg:wgp>
                    <wpg:cNvGrpSpPr/>
                    <wpg:grpSpPr>
                      <a:xfrm>
                        <a:off x="0" y="0"/>
                        <a:ext cx="7884795" cy="1103630"/>
                        <a:chOff x="0" y="0"/>
                        <a:chExt cx="7884812" cy="1222911"/>
                      </a:xfrm>
                    </wpg:grpSpPr>
                    <wps:wsp>
                      <wps:cNvPr id="787255219" name="Rectangle 2"/>
                      <wps:cNvSpPr/>
                      <wps:spPr>
                        <a:xfrm>
                          <a:off x="2398816" y="700397"/>
                          <a:ext cx="5485996" cy="427512"/>
                        </a:xfrm>
                        <a:prstGeom prst="rect">
                          <a:avLst/>
                        </a:prstGeom>
                        <a:solidFill>
                          <a:srgbClr val="0C83C4"/>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0123315" name="Rectangle 2"/>
                      <wps:cNvSpPr/>
                      <wps:spPr>
                        <a:xfrm>
                          <a:off x="0" y="700397"/>
                          <a:ext cx="2399806" cy="427355"/>
                        </a:xfrm>
                        <a:prstGeom prst="rect">
                          <a:avLst/>
                        </a:prstGeom>
                        <a:solidFill>
                          <a:srgbClr val="82B80D"/>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1077783" name="Connector: Curved 3"/>
                      <wps:cNvCnPr/>
                      <wps:spPr>
                        <a:xfrm flipV="1">
                          <a:off x="2185060" y="0"/>
                          <a:ext cx="522515" cy="1222911"/>
                        </a:xfrm>
                        <a:prstGeom prst="curvedConnector3">
                          <a:avLst/>
                        </a:prstGeom>
                        <a:ln w="187325">
                          <a:solidFill>
                            <a:schemeClr val="bg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15D68A62">
            <v:group id="Group 4" style="position:absolute;margin-left:0;margin-top:-29.7pt;width:620.85pt;height:86.9pt;z-index:251659264;mso-position-horizontal:left;mso-position-horizontal-relative:page;mso-height-relative:margin" coordsize="78848,12229" o:spid="_x0000_s1026" w14:anchorId="65A777D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">
              <v:rect id="Rectangle 2" style="position:absolute;left:23988;top:7003;width:54860;height:4276;visibility:visible;mso-wrap-style:square;v-text-anchor:middle" o:spid="_x0000_s1027" fillcolor="#0c83c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"/>
              <v:rect id="Rectangle 2" style="position:absolute;top:7003;width:23998;height:4274;visibility:visible;mso-wrap-style:square;v-text-anchor:middle" o:spid="_x0000_s1028" fillcolor="#82b80d"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"/>
              <v:shapetype id="_x0000_t38" coordsize="21600,21600" o:oned="t" filled="f" o:spt="38" path="m,c@0,0@1,5400@1,10800@1,16200@2,21600,21600,21600e">
                <v:formulas>
                  <v:f eqn="mid #0 0"/>
                  <v:f eqn="val #0"/>
                  <v:f eqn="mid #0 21600"/>
                </v:formulas>
                <v:path fillok="f" arrowok="t" o:connecttype="none"/>
                <v:handles>
                  <v:h position="#0,center"/>
                </v:handles>
                <o:lock v:ext="edit" shapetype="t"/>
              </v:shapetype>
              <v:shape id="Connector: Curved 3" style="position:absolute;left:21850;width:5225;height:12229;flip:y;visibility:visible;mso-wrap-style:square" o:spid="_x0000_s1029" strokecolor="white [3212]" strokeweight="14.75pt" o:connectortype="curved" type="#_x0000_t38" adj="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">
                <v:stroke joinstyle="miter"/>
              </v:shape>
              <w10:wrap anchorx="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65901B" w14:textId="77777777" w:rsidR="004A6A09" w:rsidRDefault="004A6A09" w:rsidP="00273CE3">
      <w:pPr>
        <w:spacing w:before="0" w:after="0" w:line="240" w:lineRule="auto"/>
      </w:pPr>
      <w:r>
        <w:separator/>
      </w:r>
    </w:p>
  </w:footnote>
  <w:footnote w:type="continuationSeparator" w:id="0">
    <w:p w14:paraId="10ABB1A1" w14:textId="77777777" w:rsidR="004A6A09" w:rsidRDefault="004A6A09" w:rsidP="00273CE3">
      <w:pPr>
        <w:spacing w:before="0" w:after="0" w:line="240" w:lineRule="auto"/>
      </w:pPr>
      <w:r>
        <w:continuationSeparator/>
      </w:r>
    </w:p>
  </w:footnote>
  <w:footnote w:id="1">
    <w:p w14:paraId="066E6236" w14:textId="4CDEF186" w:rsidR="00DA3958" w:rsidRDefault="00DA3958">
      <w:pPr>
        <w:pStyle w:val="FootnoteText"/>
      </w:pPr>
      <w:r>
        <w:rPr>
          <w:rStyle w:val="FootnoteReference"/>
        </w:rPr>
        <w:footnoteRef/>
      </w:r>
      <w:r>
        <w:t xml:space="preserve"> </w:t>
      </w:r>
      <w:hyperlink r:id="rId1" w:history="1">
        <w:r w:rsidR="00C533CD" w:rsidRPr="007B6813">
          <w:rPr>
            <w:rStyle w:val="Hyperlink"/>
          </w:rPr>
          <w:t>https://www.kenaiwatershed.org/</w:t>
        </w:r>
      </w:hyperlink>
      <w:r w:rsidR="00C533CD">
        <w:t xml:space="preserve"> </w:t>
      </w:r>
    </w:p>
  </w:footnote>
  <w:footnote w:id="2">
    <w:p w14:paraId="74406F76" w14:textId="5DE2637E" w:rsidR="00DA3958" w:rsidRDefault="00DA3958">
      <w:pPr>
        <w:pStyle w:val="FootnoteText"/>
      </w:pPr>
      <w:r>
        <w:rPr>
          <w:rStyle w:val="FootnoteReference"/>
        </w:rPr>
        <w:footnoteRef/>
      </w:r>
      <w:r>
        <w:t xml:space="preserve"> </w:t>
      </w:r>
      <w:r w:rsidRPr="00DA3958">
        <w:t>https://www.riverfocus.com/</w:t>
      </w:r>
    </w:p>
  </w:footnote>
  <w:footnote w:id="3">
    <w:p w14:paraId="3A66477C" w14:textId="20564B7A" w:rsidR="0005322A" w:rsidRDefault="0005322A">
      <w:pPr>
        <w:pStyle w:val="FootnoteText"/>
      </w:pPr>
      <w:r>
        <w:rPr>
          <w:rStyle w:val="FootnoteReference"/>
        </w:rPr>
        <w:footnoteRef/>
      </w:r>
      <w:r>
        <w:t xml:space="preserve"> </w:t>
      </w:r>
      <w:r w:rsidRPr="0005322A">
        <w:t>https://copperriver.org/programs/fish-habitat-restoration/restoration/culverts-are-the-culprits/culvert-mapper/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3326F"/>
    <w:multiLevelType w:val="hybridMultilevel"/>
    <w:tmpl w:val="2774E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636E9"/>
    <w:multiLevelType w:val="hybridMultilevel"/>
    <w:tmpl w:val="A432C2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D0242"/>
    <w:multiLevelType w:val="hybridMultilevel"/>
    <w:tmpl w:val="7DB282D4"/>
    <w:lvl w:ilvl="0" w:tplc="664E139A">
      <w:start w:val="1"/>
      <w:numFmt w:val="bullet"/>
      <w:lvlText w:val=""/>
      <w:lvlJc w:val="left"/>
      <w:pPr>
        <w:ind w:left="720" w:hanging="360"/>
      </w:pPr>
      <w:rPr>
        <w:rFonts w:ascii="Symbol" w:hAnsi="Symbol"/>
      </w:rPr>
    </w:lvl>
    <w:lvl w:ilvl="1" w:tplc="514AD812">
      <w:start w:val="1"/>
      <w:numFmt w:val="bullet"/>
      <w:lvlText w:val=""/>
      <w:lvlJc w:val="left"/>
      <w:pPr>
        <w:ind w:left="720" w:hanging="360"/>
      </w:pPr>
      <w:rPr>
        <w:rFonts w:ascii="Symbol" w:hAnsi="Symbol"/>
      </w:rPr>
    </w:lvl>
    <w:lvl w:ilvl="2" w:tplc="A404D9A0">
      <w:start w:val="1"/>
      <w:numFmt w:val="bullet"/>
      <w:lvlText w:val=""/>
      <w:lvlJc w:val="left"/>
      <w:pPr>
        <w:ind w:left="720" w:hanging="360"/>
      </w:pPr>
      <w:rPr>
        <w:rFonts w:ascii="Symbol" w:hAnsi="Symbol"/>
      </w:rPr>
    </w:lvl>
    <w:lvl w:ilvl="3" w:tplc="93000CD4">
      <w:start w:val="1"/>
      <w:numFmt w:val="bullet"/>
      <w:lvlText w:val=""/>
      <w:lvlJc w:val="left"/>
      <w:pPr>
        <w:ind w:left="720" w:hanging="360"/>
      </w:pPr>
      <w:rPr>
        <w:rFonts w:ascii="Symbol" w:hAnsi="Symbol"/>
      </w:rPr>
    </w:lvl>
    <w:lvl w:ilvl="4" w:tplc="5DE0B6F8">
      <w:start w:val="1"/>
      <w:numFmt w:val="bullet"/>
      <w:lvlText w:val=""/>
      <w:lvlJc w:val="left"/>
      <w:pPr>
        <w:ind w:left="720" w:hanging="360"/>
      </w:pPr>
      <w:rPr>
        <w:rFonts w:ascii="Symbol" w:hAnsi="Symbol"/>
      </w:rPr>
    </w:lvl>
    <w:lvl w:ilvl="5" w:tplc="C2281696">
      <w:start w:val="1"/>
      <w:numFmt w:val="bullet"/>
      <w:lvlText w:val=""/>
      <w:lvlJc w:val="left"/>
      <w:pPr>
        <w:ind w:left="720" w:hanging="360"/>
      </w:pPr>
      <w:rPr>
        <w:rFonts w:ascii="Symbol" w:hAnsi="Symbol"/>
      </w:rPr>
    </w:lvl>
    <w:lvl w:ilvl="6" w:tplc="E586DE3C">
      <w:start w:val="1"/>
      <w:numFmt w:val="bullet"/>
      <w:lvlText w:val=""/>
      <w:lvlJc w:val="left"/>
      <w:pPr>
        <w:ind w:left="720" w:hanging="360"/>
      </w:pPr>
      <w:rPr>
        <w:rFonts w:ascii="Symbol" w:hAnsi="Symbol"/>
      </w:rPr>
    </w:lvl>
    <w:lvl w:ilvl="7" w:tplc="50CE5A46">
      <w:start w:val="1"/>
      <w:numFmt w:val="bullet"/>
      <w:lvlText w:val=""/>
      <w:lvlJc w:val="left"/>
      <w:pPr>
        <w:ind w:left="720" w:hanging="360"/>
      </w:pPr>
      <w:rPr>
        <w:rFonts w:ascii="Symbol" w:hAnsi="Symbol"/>
      </w:rPr>
    </w:lvl>
    <w:lvl w:ilvl="8" w:tplc="B35C65CE">
      <w:start w:val="1"/>
      <w:numFmt w:val="bullet"/>
      <w:lvlText w:val=""/>
      <w:lvlJc w:val="left"/>
      <w:pPr>
        <w:ind w:left="720" w:hanging="360"/>
      </w:pPr>
      <w:rPr>
        <w:rFonts w:ascii="Symbol" w:hAnsi="Symbol"/>
      </w:rPr>
    </w:lvl>
  </w:abstractNum>
  <w:abstractNum w:abstractNumId="3" w15:restartNumberingAfterBreak="0">
    <w:nsid w:val="079B6A13"/>
    <w:multiLevelType w:val="hybridMultilevel"/>
    <w:tmpl w:val="2ECA7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67746"/>
    <w:multiLevelType w:val="multilevel"/>
    <w:tmpl w:val="17929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C0ED4"/>
    <w:multiLevelType w:val="hybridMultilevel"/>
    <w:tmpl w:val="F8AC6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FF6B71"/>
    <w:multiLevelType w:val="hybridMultilevel"/>
    <w:tmpl w:val="3D207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AE79AB"/>
    <w:multiLevelType w:val="multilevel"/>
    <w:tmpl w:val="AD76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8E4A2A"/>
    <w:multiLevelType w:val="multilevel"/>
    <w:tmpl w:val="F25EC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5C7047"/>
    <w:multiLevelType w:val="hybridMultilevel"/>
    <w:tmpl w:val="28EC6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3313C3"/>
    <w:multiLevelType w:val="multilevel"/>
    <w:tmpl w:val="8388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010FAF"/>
    <w:multiLevelType w:val="hybridMultilevel"/>
    <w:tmpl w:val="D23268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69037D"/>
    <w:multiLevelType w:val="multilevel"/>
    <w:tmpl w:val="0C9E6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EF137C"/>
    <w:multiLevelType w:val="hybridMultilevel"/>
    <w:tmpl w:val="4FF275EE"/>
    <w:lvl w:ilvl="0" w:tplc="A85A1568">
      <w:start w:val="1"/>
      <w:numFmt w:val="bullet"/>
      <w:lvlText w:val=""/>
      <w:lvlJc w:val="left"/>
      <w:pPr>
        <w:ind w:left="720" w:hanging="360"/>
      </w:pPr>
      <w:rPr>
        <w:rFonts w:ascii="Symbol" w:hAnsi="Symbol"/>
      </w:rPr>
    </w:lvl>
    <w:lvl w:ilvl="1" w:tplc="86468D7C">
      <w:start w:val="1"/>
      <w:numFmt w:val="bullet"/>
      <w:lvlText w:val=""/>
      <w:lvlJc w:val="left"/>
      <w:pPr>
        <w:ind w:left="720" w:hanging="360"/>
      </w:pPr>
      <w:rPr>
        <w:rFonts w:ascii="Symbol" w:hAnsi="Symbol"/>
      </w:rPr>
    </w:lvl>
    <w:lvl w:ilvl="2" w:tplc="485EC13C">
      <w:start w:val="1"/>
      <w:numFmt w:val="bullet"/>
      <w:lvlText w:val=""/>
      <w:lvlJc w:val="left"/>
      <w:pPr>
        <w:ind w:left="720" w:hanging="360"/>
      </w:pPr>
      <w:rPr>
        <w:rFonts w:ascii="Symbol" w:hAnsi="Symbol"/>
      </w:rPr>
    </w:lvl>
    <w:lvl w:ilvl="3" w:tplc="9CD64610">
      <w:start w:val="1"/>
      <w:numFmt w:val="bullet"/>
      <w:lvlText w:val=""/>
      <w:lvlJc w:val="left"/>
      <w:pPr>
        <w:ind w:left="720" w:hanging="360"/>
      </w:pPr>
      <w:rPr>
        <w:rFonts w:ascii="Symbol" w:hAnsi="Symbol"/>
      </w:rPr>
    </w:lvl>
    <w:lvl w:ilvl="4" w:tplc="23E8D9EA">
      <w:start w:val="1"/>
      <w:numFmt w:val="bullet"/>
      <w:lvlText w:val=""/>
      <w:lvlJc w:val="left"/>
      <w:pPr>
        <w:ind w:left="720" w:hanging="360"/>
      </w:pPr>
      <w:rPr>
        <w:rFonts w:ascii="Symbol" w:hAnsi="Symbol"/>
      </w:rPr>
    </w:lvl>
    <w:lvl w:ilvl="5" w:tplc="80F6BA3C">
      <w:start w:val="1"/>
      <w:numFmt w:val="bullet"/>
      <w:lvlText w:val=""/>
      <w:lvlJc w:val="left"/>
      <w:pPr>
        <w:ind w:left="720" w:hanging="360"/>
      </w:pPr>
      <w:rPr>
        <w:rFonts w:ascii="Symbol" w:hAnsi="Symbol"/>
      </w:rPr>
    </w:lvl>
    <w:lvl w:ilvl="6" w:tplc="41FCCB04">
      <w:start w:val="1"/>
      <w:numFmt w:val="bullet"/>
      <w:lvlText w:val=""/>
      <w:lvlJc w:val="left"/>
      <w:pPr>
        <w:ind w:left="720" w:hanging="360"/>
      </w:pPr>
      <w:rPr>
        <w:rFonts w:ascii="Symbol" w:hAnsi="Symbol"/>
      </w:rPr>
    </w:lvl>
    <w:lvl w:ilvl="7" w:tplc="F44A3BFC">
      <w:start w:val="1"/>
      <w:numFmt w:val="bullet"/>
      <w:lvlText w:val=""/>
      <w:lvlJc w:val="left"/>
      <w:pPr>
        <w:ind w:left="720" w:hanging="360"/>
      </w:pPr>
      <w:rPr>
        <w:rFonts w:ascii="Symbol" w:hAnsi="Symbol"/>
      </w:rPr>
    </w:lvl>
    <w:lvl w:ilvl="8" w:tplc="99B893F8">
      <w:start w:val="1"/>
      <w:numFmt w:val="bullet"/>
      <w:lvlText w:val=""/>
      <w:lvlJc w:val="left"/>
      <w:pPr>
        <w:ind w:left="720" w:hanging="360"/>
      </w:pPr>
      <w:rPr>
        <w:rFonts w:ascii="Symbol" w:hAnsi="Symbol"/>
      </w:rPr>
    </w:lvl>
  </w:abstractNum>
  <w:abstractNum w:abstractNumId="14" w15:restartNumberingAfterBreak="0">
    <w:nsid w:val="6A60441D"/>
    <w:multiLevelType w:val="hybridMultilevel"/>
    <w:tmpl w:val="C1902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A6611F"/>
    <w:multiLevelType w:val="hybridMultilevel"/>
    <w:tmpl w:val="30A47302"/>
    <w:lvl w:ilvl="0" w:tplc="04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B944093"/>
    <w:multiLevelType w:val="hybridMultilevel"/>
    <w:tmpl w:val="2EC20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
  </w:num>
  <w:num w:numId="4">
    <w:abstractNumId w:val="11"/>
  </w:num>
  <w:num w:numId="5">
    <w:abstractNumId w:val="6"/>
  </w:num>
  <w:num w:numId="6">
    <w:abstractNumId w:val="4"/>
  </w:num>
  <w:num w:numId="7">
    <w:abstractNumId w:val="10"/>
  </w:num>
  <w:num w:numId="8">
    <w:abstractNumId w:val="5"/>
  </w:num>
  <w:num w:numId="9">
    <w:abstractNumId w:val="7"/>
  </w:num>
  <w:num w:numId="10">
    <w:abstractNumId w:val="12"/>
  </w:num>
  <w:num w:numId="11">
    <w:abstractNumId w:val="14"/>
  </w:num>
  <w:num w:numId="12">
    <w:abstractNumId w:val="16"/>
  </w:num>
  <w:num w:numId="13">
    <w:abstractNumId w:val="9"/>
  </w:num>
  <w:num w:numId="14">
    <w:abstractNumId w:val="0"/>
  </w:num>
  <w:num w:numId="15">
    <w:abstractNumId w:val="15"/>
  </w:num>
  <w:num w:numId="16">
    <w:abstractNumId w:val="2"/>
  </w:num>
  <w:num w:numId="1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ady Halvorson">
    <w15:presenceInfo w15:providerId="None" w15:userId="Brady Halvor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3C6"/>
    <w:rsid w:val="00004822"/>
    <w:rsid w:val="00016338"/>
    <w:rsid w:val="0002699B"/>
    <w:rsid w:val="00031BA5"/>
    <w:rsid w:val="00031E69"/>
    <w:rsid w:val="00042D91"/>
    <w:rsid w:val="00052FB1"/>
    <w:rsid w:val="0005322A"/>
    <w:rsid w:val="00062E5D"/>
    <w:rsid w:val="00070473"/>
    <w:rsid w:val="000959ED"/>
    <w:rsid w:val="00095C34"/>
    <w:rsid w:val="0009608C"/>
    <w:rsid w:val="000A04F8"/>
    <w:rsid w:val="000A160D"/>
    <w:rsid w:val="000B6AD2"/>
    <w:rsid w:val="000D22E0"/>
    <w:rsid w:val="000F3896"/>
    <w:rsid w:val="000F4FA9"/>
    <w:rsid w:val="00112247"/>
    <w:rsid w:val="00114EEB"/>
    <w:rsid w:val="0012229D"/>
    <w:rsid w:val="00143D96"/>
    <w:rsid w:val="00160C87"/>
    <w:rsid w:val="001755B4"/>
    <w:rsid w:val="0018391F"/>
    <w:rsid w:val="00190FA1"/>
    <w:rsid w:val="001A12FD"/>
    <w:rsid w:val="001B5BE3"/>
    <w:rsid w:val="001C4E49"/>
    <w:rsid w:val="001E14A3"/>
    <w:rsid w:val="001F6D76"/>
    <w:rsid w:val="00202C68"/>
    <w:rsid w:val="00240DE4"/>
    <w:rsid w:val="00273CE3"/>
    <w:rsid w:val="00274A97"/>
    <w:rsid w:val="0028355C"/>
    <w:rsid w:val="00284AE4"/>
    <w:rsid w:val="00286385"/>
    <w:rsid w:val="00296903"/>
    <w:rsid w:val="002A428B"/>
    <w:rsid w:val="002A6FB5"/>
    <w:rsid w:val="002B080E"/>
    <w:rsid w:val="002B2EC4"/>
    <w:rsid w:val="002C6F82"/>
    <w:rsid w:val="002D231C"/>
    <w:rsid w:val="002E4FB3"/>
    <w:rsid w:val="002F297D"/>
    <w:rsid w:val="002F3A9C"/>
    <w:rsid w:val="002F6A4E"/>
    <w:rsid w:val="00303282"/>
    <w:rsid w:val="0030338A"/>
    <w:rsid w:val="00321BC1"/>
    <w:rsid w:val="003323ED"/>
    <w:rsid w:val="00332D7C"/>
    <w:rsid w:val="00337C0B"/>
    <w:rsid w:val="003528DA"/>
    <w:rsid w:val="003756EE"/>
    <w:rsid w:val="00377664"/>
    <w:rsid w:val="00391210"/>
    <w:rsid w:val="00391600"/>
    <w:rsid w:val="003A0DFF"/>
    <w:rsid w:val="003B1D22"/>
    <w:rsid w:val="003D0186"/>
    <w:rsid w:val="003D01B4"/>
    <w:rsid w:val="003D0A78"/>
    <w:rsid w:val="003D7F15"/>
    <w:rsid w:val="003E2E33"/>
    <w:rsid w:val="003E35CF"/>
    <w:rsid w:val="003E66AA"/>
    <w:rsid w:val="003F54A7"/>
    <w:rsid w:val="00410C56"/>
    <w:rsid w:val="004213C5"/>
    <w:rsid w:val="00423C1B"/>
    <w:rsid w:val="00434E61"/>
    <w:rsid w:val="004403F5"/>
    <w:rsid w:val="004536BC"/>
    <w:rsid w:val="0046006D"/>
    <w:rsid w:val="00473CA6"/>
    <w:rsid w:val="0047766A"/>
    <w:rsid w:val="0049070A"/>
    <w:rsid w:val="00490897"/>
    <w:rsid w:val="0049248D"/>
    <w:rsid w:val="004A1F9B"/>
    <w:rsid w:val="004A6A09"/>
    <w:rsid w:val="004B3345"/>
    <w:rsid w:val="004C014F"/>
    <w:rsid w:val="004C1704"/>
    <w:rsid w:val="004C437A"/>
    <w:rsid w:val="004D12E8"/>
    <w:rsid w:val="004E3218"/>
    <w:rsid w:val="004E4768"/>
    <w:rsid w:val="004E5E91"/>
    <w:rsid w:val="004F0B3E"/>
    <w:rsid w:val="004F403B"/>
    <w:rsid w:val="00504872"/>
    <w:rsid w:val="00507586"/>
    <w:rsid w:val="00517C98"/>
    <w:rsid w:val="00520885"/>
    <w:rsid w:val="00523ADE"/>
    <w:rsid w:val="00537B1B"/>
    <w:rsid w:val="005403DB"/>
    <w:rsid w:val="0054337D"/>
    <w:rsid w:val="00550D59"/>
    <w:rsid w:val="0055736B"/>
    <w:rsid w:val="005753C8"/>
    <w:rsid w:val="005A2169"/>
    <w:rsid w:val="005A2536"/>
    <w:rsid w:val="005A5048"/>
    <w:rsid w:val="005B60A0"/>
    <w:rsid w:val="005B6B73"/>
    <w:rsid w:val="005C02FF"/>
    <w:rsid w:val="005C63A7"/>
    <w:rsid w:val="005D2452"/>
    <w:rsid w:val="005D376C"/>
    <w:rsid w:val="005D4B4E"/>
    <w:rsid w:val="005D7B7A"/>
    <w:rsid w:val="005E33DA"/>
    <w:rsid w:val="006024E7"/>
    <w:rsid w:val="00610A4C"/>
    <w:rsid w:val="00612805"/>
    <w:rsid w:val="00612CEE"/>
    <w:rsid w:val="006165D8"/>
    <w:rsid w:val="00625238"/>
    <w:rsid w:val="006363AA"/>
    <w:rsid w:val="0064216A"/>
    <w:rsid w:val="00662833"/>
    <w:rsid w:val="00694F06"/>
    <w:rsid w:val="006961DF"/>
    <w:rsid w:val="006A0A32"/>
    <w:rsid w:val="006A3575"/>
    <w:rsid w:val="006A66C0"/>
    <w:rsid w:val="006C7734"/>
    <w:rsid w:val="006D24DD"/>
    <w:rsid w:val="006D3DEE"/>
    <w:rsid w:val="006F471E"/>
    <w:rsid w:val="006F489A"/>
    <w:rsid w:val="0071018B"/>
    <w:rsid w:val="00711CC1"/>
    <w:rsid w:val="00720DA3"/>
    <w:rsid w:val="00721CF2"/>
    <w:rsid w:val="00736D5B"/>
    <w:rsid w:val="00741EC2"/>
    <w:rsid w:val="00745235"/>
    <w:rsid w:val="00750D61"/>
    <w:rsid w:val="00751004"/>
    <w:rsid w:val="00760FEF"/>
    <w:rsid w:val="00775392"/>
    <w:rsid w:val="00777576"/>
    <w:rsid w:val="00790907"/>
    <w:rsid w:val="00793D14"/>
    <w:rsid w:val="00797EC0"/>
    <w:rsid w:val="007E10E3"/>
    <w:rsid w:val="007E249A"/>
    <w:rsid w:val="007E62AE"/>
    <w:rsid w:val="007F03DF"/>
    <w:rsid w:val="008278D5"/>
    <w:rsid w:val="00841D54"/>
    <w:rsid w:val="00853F16"/>
    <w:rsid w:val="008617E2"/>
    <w:rsid w:val="00865A5A"/>
    <w:rsid w:val="00866281"/>
    <w:rsid w:val="00870929"/>
    <w:rsid w:val="0089799A"/>
    <w:rsid w:val="008A228A"/>
    <w:rsid w:val="008B061A"/>
    <w:rsid w:val="008B0EB1"/>
    <w:rsid w:val="008E5A36"/>
    <w:rsid w:val="00914536"/>
    <w:rsid w:val="00922087"/>
    <w:rsid w:val="00922973"/>
    <w:rsid w:val="009306EE"/>
    <w:rsid w:val="00931558"/>
    <w:rsid w:val="00941F5E"/>
    <w:rsid w:val="00950744"/>
    <w:rsid w:val="00953E0B"/>
    <w:rsid w:val="00962C0C"/>
    <w:rsid w:val="00965B0B"/>
    <w:rsid w:val="00976B2A"/>
    <w:rsid w:val="00984B87"/>
    <w:rsid w:val="00987B13"/>
    <w:rsid w:val="009A009E"/>
    <w:rsid w:val="009A2EA3"/>
    <w:rsid w:val="009B72D0"/>
    <w:rsid w:val="009C53C6"/>
    <w:rsid w:val="009D3E0D"/>
    <w:rsid w:val="009D4E4A"/>
    <w:rsid w:val="009F54E7"/>
    <w:rsid w:val="00A0178F"/>
    <w:rsid w:val="00A01CA1"/>
    <w:rsid w:val="00A12D4A"/>
    <w:rsid w:val="00A12EAB"/>
    <w:rsid w:val="00A21ACA"/>
    <w:rsid w:val="00A27339"/>
    <w:rsid w:val="00A27639"/>
    <w:rsid w:val="00A3067F"/>
    <w:rsid w:val="00A45D18"/>
    <w:rsid w:val="00A518B3"/>
    <w:rsid w:val="00A675B5"/>
    <w:rsid w:val="00A96A12"/>
    <w:rsid w:val="00AA62F3"/>
    <w:rsid w:val="00AC12CF"/>
    <w:rsid w:val="00AE56A7"/>
    <w:rsid w:val="00AE7266"/>
    <w:rsid w:val="00AF0778"/>
    <w:rsid w:val="00AF46CA"/>
    <w:rsid w:val="00AF48B7"/>
    <w:rsid w:val="00AF5F5E"/>
    <w:rsid w:val="00B046D3"/>
    <w:rsid w:val="00B11827"/>
    <w:rsid w:val="00B1297A"/>
    <w:rsid w:val="00B15EBA"/>
    <w:rsid w:val="00B26418"/>
    <w:rsid w:val="00B353D4"/>
    <w:rsid w:val="00B41339"/>
    <w:rsid w:val="00B641F3"/>
    <w:rsid w:val="00B81CB2"/>
    <w:rsid w:val="00BA6AE8"/>
    <w:rsid w:val="00BB32ED"/>
    <w:rsid w:val="00BC4BF8"/>
    <w:rsid w:val="00BD1909"/>
    <w:rsid w:val="00BD525B"/>
    <w:rsid w:val="00BD535B"/>
    <w:rsid w:val="00BE7A58"/>
    <w:rsid w:val="00BF3D7E"/>
    <w:rsid w:val="00BF49C8"/>
    <w:rsid w:val="00C00BEB"/>
    <w:rsid w:val="00C0518D"/>
    <w:rsid w:val="00C156A4"/>
    <w:rsid w:val="00C16388"/>
    <w:rsid w:val="00C179AC"/>
    <w:rsid w:val="00C2092F"/>
    <w:rsid w:val="00C25A4B"/>
    <w:rsid w:val="00C409AA"/>
    <w:rsid w:val="00C43955"/>
    <w:rsid w:val="00C44039"/>
    <w:rsid w:val="00C445F6"/>
    <w:rsid w:val="00C5172A"/>
    <w:rsid w:val="00C52936"/>
    <w:rsid w:val="00C533CD"/>
    <w:rsid w:val="00C55ADA"/>
    <w:rsid w:val="00C6009E"/>
    <w:rsid w:val="00C6293E"/>
    <w:rsid w:val="00C65916"/>
    <w:rsid w:val="00C668B4"/>
    <w:rsid w:val="00C75693"/>
    <w:rsid w:val="00C80969"/>
    <w:rsid w:val="00C8377F"/>
    <w:rsid w:val="00C94408"/>
    <w:rsid w:val="00C94D71"/>
    <w:rsid w:val="00C9672B"/>
    <w:rsid w:val="00CA70E0"/>
    <w:rsid w:val="00CB0916"/>
    <w:rsid w:val="00CB38BC"/>
    <w:rsid w:val="00CC2119"/>
    <w:rsid w:val="00CD6719"/>
    <w:rsid w:val="00CE003A"/>
    <w:rsid w:val="00D252B5"/>
    <w:rsid w:val="00D260A0"/>
    <w:rsid w:val="00D31A4B"/>
    <w:rsid w:val="00D46424"/>
    <w:rsid w:val="00D55519"/>
    <w:rsid w:val="00D6297A"/>
    <w:rsid w:val="00D653E1"/>
    <w:rsid w:val="00D72B4D"/>
    <w:rsid w:val="00D85DFE"/>
    <w:rsid w:val="00D91893"/>
    <w:rsid w:val="00DA1C8A"/>
    <w:rsid w:val="00DA3958"/>
    <w:rsid w:val="00DB4388"/>
    <w:rsid w:val="00DC45B4"/>
    <w:rsid w:val="00DE26A8"/>
    <w:rsid w:val="00DF2924"/>
    <w:rsid w:val="00E03CAD"/>
    <w:rsid w:val="00E07C8C"/>
    <w:rsid w:val="00E1027F"/>
    <w:rsid w:val="00E13007"/>
    <w:rsid w:val="00E14898"/>
    <w:rsid w:val="00E2374B"/>
    <w:rsid w:val="00E36033"/>
    <w:rsid w:val="00E37F39"/>
    <w:rsid w:val="00E46C58"/>
    <w:rsid w:val="00E7703B"/>
    <w:rsid w:val="00E8127D"/>
    <w:rsid w:val="00E85925"/>
    <w:rsid w:val="00E85ECA"/>
    <w:rsid w:val="00E86AE5"/>
    <w:rsid w:val="00EA46BB"/>
    <w:rsid w:val="00EB0D7B"/>
    <w:rsid w:val="00ED7F5F"/>
    <w:rsid w:val="00F02C12"/>
    <w:rsid w:val="00F11FC7"/>
    <w:rsid w:val="00F21BB1"/>
    <w:rsid w:val="00F33ACC"/>
    <w:rsid w:val="00F35FD0"/>
    <w:rsid w:val="00F5230A"/>
    <w:rsid w:val="00F57D64"/>
    <w:rsid w:val="00F61452"/>
    <w:rsid w:val="00F63CA4"/>
    <w:rsid w:val="00F651E0"/>
    <w:rsid w:val="00F675DD"/>
    <w:rsid w:val="00F80F61"/>
    <w:rsid w:val="00F834A1"/>
    <w:rsid w:val="00FB656F"/>
    <w:rsid w:val="00FB70B9"/>
    <w:rsid w:val="00FC616B"/>
    <w:rsid w:val="00FD062D"/>
    <w:rsid w:val="00FD61F8"/>
    <w:rsid w:val="00FF5E55"/>
    <w:rsid w:val="0175246F"/>
    <w:rsid w:val="0635BF65"/>
    <w:rsid w:val="1130DA2A"/>
    <w:rsid w:val="1565F594"/>
    <w:rsid w:val="15AB5771"/>
    <w:rsid w:val="1818B4C6"/>
    <w:rsid w:val="1AF41ECB"/>
    <w:rsid w:val="1B892FC9"/>
    <w:rsid w:val="1F4B108F"/>
    <w:rsid w:val="1F75C8A4"/>
    <w:rsid w:val="24C29895"/>
    <w:rsid w:val="255ECF12"/>
    <w:rsid w:val="2564D8FB"/>
    <w:rsid w:val="286A1262"/>
    <w:rsid w:val="2BCEB52F"/>
    <w:rsid w:val="2FB89952"/>
    <w:rsid w:val="3025A589"/>
    <w:rsid w:val="34D049EC"/>
    <w:rsid w:val="361B1411"/>
    <w:rsid w:val="3ADF2EE1"/>
    <w:rsid w:val="3D1CD1B7"/>
    <w:rsid w:val="408E46A7"/>
    <w:rsid w:val="4DB0356C"/>
    <w:rsid w:val="4E1AF1B6"/>
    <w:rsid w:val="4F596F99"/>
    <w:rsid w:val="51826B5C"/>
    <w:rsid w:val="52EE53A3"/>
    <w:rsid w:val="5461924B"/>
    <w:rsid w:val="570B4CF9"/>
    <w:rsid w:val="59C7AF7F"/>
    <w:rsid w:val="5B982930"/>
    <w:rsid w:val="5CBB8C3D"/>
    <w:rsid w:val="5DBB4EDD"/>
    <w:rsid w:val="6035A4FD"/>
    <w:rsid w:val="647A0346"/>
    <w:rsid w:val="6732EB6D"/>
    <w:rsid w:val="6C6B63C5"/>
    <w:rsid w:val="6CEAF4CB"/>
    <w:rsid w:val="6E1C669A"/>
    <w:rsid w:val="6E3BDC3F"/>
    <w:rsid w:val="77EEB28C"/>
    <w:rsid w:val="78600A94"/>
    <w:rsid w:val="78A37F72"/>
    <w:rsid w:val="7AC78208"/>
    <w:rsid w:val="7FA3684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CBC124"/>
  <w15:chartTrackingRefBased/>
  <w15:docId w15:val="{DDAF9509-F9A3-4498-AC6E-63CDAF6E6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10E3"/>
  </w:style>
  <w:style w:type="paragraph" w:styleId="Heading1">
    <w:name w:val="heading 1"/>
    <w:basedOn w:val="Normal"/>
    <w:next w:val="Normal"/>
    <w:link w:val="Heading1Char"/>
    <w:uiPriority w:val="9"/>
    <w:qFormat/>
    <w:rsid w:val="00273CE3"/>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73CE3"/>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73CE3"/>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unhideWhenUsed/>
    <w:qFormat/>
    <w:rsid w:val="00273CE3"/>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semiHidden/>
    <w:unhideWhenUsed/>
    <w:qFormat/>
    <w:rsid w:val="00273CE3"/>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273CE3"/>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273CE3"/>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273CE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73CE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CE3"/>
    <w:rPr>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rsid w:val="00273CE3"/>
    <w:rPr>
      <w:caps/>
      <w:spacing w:val="15"/>
      <w:shd w:val="clear" w:color="auto" w:fill="C1E4F5" w:themeFill="accent1" w:themeFillTint="33"/>
    </w:rPr>
  </w:style>
  <w:style w:type="character" w:customStyle="1" w:styleId="Heading3Char">
    <w:name w:val="Heading 3 Char"/>
    <w:basedOn w:val="DefaultParagraphFont"/>
    <w:link w:val="Heading3"/>
    <w:uiPriority w:val="9"/>
    <w:rsid w:val="00273CE3"/>
    <w:rPr>
      <w:caps/>
      <w:color w:val="0A2F40" w:themeColor="accent1" w:themeShade="7F"/>
      <w:spacing w:val="15"/>
    </w:rPr>
  </w:style>
  <w:style w:type="character" w:customStyle="1" w:styleId="Heading4Char">
    <w:name w:val="Heading 4 Char"/>
    <w:basedOn w:val="DefaultParagraphFont"/>
    <w:link w:val="Heading4"/>
    <w:uiPriority w:val="9"/>
    <w:rsid w:val="00273CE3"/>
    <w:rPr>
      <w:caps/>
      <w:color w:val="0F4761" w:themeColor="accent1" w:themeShade="BF"/>
      <w:spacing w:val="10"/>
    </w:rPr>
  </w:style>
  <w:style w:type="character" w:customStyle="1" w:styleId="Heading5Char">
    <w:name w:val="Heading 5 Char"/>
    <w:basedOn w:val="DefaultParagraphFont"/>
    <w:link w:val="Heading5"/>
    <w:uiPriority w:val="9"/>
    <w:semiHidden/>
    <w:rsid w:val="00273CE3"/>
    <w:rPr>
      <w:caps/>
      <w:color w:val="0F4761" w:themeColor="accent1" w:themeShade="BF"/>
      <w:spacing w:val="10"/>
    </w:rPr>
  </w:style>
  <w:style w:type="character" w:customStyle="1" w:styleId="Heading6Char">
    <w:name w:val="Heading 6 Char"/>
    <w:basedOn w:val="DefaultParagraphFont"/>
    <w:link w:val="Heading6"/>
    <w:uiPriority w:val="9"/>
    <w:semiHidden/>
    <w:rsid w:val="00273CE3"/>
    <w:rPr>
      <w:caps/>
      <w:color w:val="0F4761" w:themeColor="accent1" w:themeShade="BF"/>
      <w:spacing w:val="10"/>
    </w:rPr>
  </w:style>
  <w:style w:type="character" w:customStyle="1" w:styleId="Heading7Char">
    <w:name w:val="Heading 7 Char"/>
    <w:basedOn w:val="DefaultParagraphFont"/>
    <w:link w:val="Heading7"/>
    <w:uiPriority w:val="9"/>
    <w:semiHidden/>
    <w:rsid w:val="00273CE3"/>
    <w:rPr>
      <w:caps/>
      <w:color w:val="0F4761" w:themeColor="accent1" w:themeShade="BF"/>
      <w:spacing w:val="10"/>
    </w:rPr>
  </w:style>
  <w:style w:type="character" w:customStyle="1" w:styleId="Heading8Char">
    <w:name w:val="Heading 8 Char"/>
    <w:basedOn w:val="DefaultParagraphFont"/>
    <w:link w:val="Heading8"/>
    <w:uiPriority w:val="9"/>
    <w:semiHidden/>
    <w:rsid w:val="00273CE3"/>
    <w:rPr>
      <w:caps/>
      <w:spacing w:val="10"/>
      <w:sz w:val="18"/>
      <w:szCs w:val="18"/>
    </w:rPr>
  </w:style>
  <w:style w:type="character" w:customStyle="1" w:styleId="Heading9Char">
    <w:name w:val="Heading 9 Char"/>
    <w:basedOn w:val="DefaultParagraphFont"/>
    <w:link w:val="Heading9"/>
    <w:uiPriority w:val="9"/>
    <w:semiHidden/>
    <w:rsid w:val="00273CE3"/>
    <w:rPr>
      <w:i/>
      <w:iCs/>
      <w:caps/>
      <w:spacing w:val="10"/>
      <w:sz w:val="18"/>
      <w:szCs w:val="18"/>
    </w:rPr>
  </w:style>
  <w:style w:type="paragraph" w:styleId="Title">
    <w:name w:val="Title"/>
    <w:basedOn w:val="Normal"/>
    <w:next w:val="Normal"/>
    <w:link w:val="TitleChar"/>
    <w:uiPriority w:val="10"/>
    <w:qFormat/>
    <w:rsid w:val="00273CE3"/>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273CE3"/>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rsid w:val="00273CE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73CE3"/>
    <w:rPr>
      <w:caps/>
      <w:color w:val="595959" w:themeColor="text1" w:themeTint="A6"/>
      <w:spacing w:val="10"/>
      <w:sz w:val="21"/>
      <w:szCs w:val="21"/>
    </w:rPr>
  </w:style>
  <w:style w:type="paragraph" w:styleId="Quote">
    <w:name w:val="Quote"/>
    <w:basedOn w:val="Normal"/>
    <w:next w:val="Normal"/>
    <w:link w:val="QuoteChar"/>
    <w:uiPriority w:val="29"/>
    <w:qFormat/>
    <w:rsid w:val="00273CE3"/>
    <w:rPr>
      <w:i/>
      <w:iCs/>
      <w:sz w:val="24"/>
      <w:szCs w:val="24"/>
    </w:rPr>
  </w:style>
  <w:style w:type="character" w:customStyle="1" w:styleId="QuoteChar">
    <w:name w:val="Quote Char"/>
    <w:basedOn w:val="DefaultParagraphFont"/>
    <w:link w:val="Quote"/>
    <w:uiPriority w:val="29"/>
    <w:rsid w:val="00273CE3"/>
    <w:rPr>
      <w:i/>
      <w:iCs/>
      <w:sz w:val="24"/>
      <w:szCs w:val="24"/>
    </w:rPr>
  </w:style>
  <w:style w:type="paragraph" w:styleId="ListParagraph">
    <w:name w:val="List Paragraph"/>
    <w:basedOn w:val="Normal"/>
    <w:uiPriority w:val="34"/>
    <w:qFormat/>
    <w:rsid w:val="009C53C6"/>
    <w:pPr>
      <w:ind w:left="720"/>
      <w:contextualSpacing/>
    </w:pPr>
  </w:style>
  <w:style w:type="character" w:styleId="IntenseEmphasis">
    <w:name w:val="Intense Emphasis"/>
    <w:uiPriority w:val="21"/>
    <w:qFormat/>
    <w:rsid w:val="00273CE3"/>
    <w:rPr>
      <w:b/>
      <w:bCs/>
      <w:caps/>
      <w:color w:val="0A2F40" w:themeColor="accent1" w:themeShade="7F"/>
      <w:spacing w:val="10"/>
    </w:rPr>
  </w:style>
  <w:style w:type="paragraph" w:styleId="IntenseQuote">
    <w:name w:val="Intense Quote"/>
    <w:basedOn w:val="Normal"/>
    <w:next w:val="Normal"/>
    <w:link w:val="IntenseQuoteChar"/>
    <w:uiPriority w:val="30"/>
    <w:qFormat/>
    <w:rsid w:val="00273CE3"/>
    <w:pPr>
      <w:spacing w:before="240" w:after="240" w:line="240" w:lineRule="auto"/>
      <w:ind w:left="1080" w:right="1080"/>
      <w:jc w:val="center"/>
    </w:pPr>
    <w:rPr>
      <w:color w:val="156082" w:themeColor="accent1"/>
      <w:sz w:val="24"/>
      <w:szCs w:val="24"/>
    </w:rPr>
  </w:style>
  <w:style w:type="character" w:customStyle="1" w:styleId="IntenseQuoteChar">
    <w:name w:val="Intense Quote Char"/>
    <w:basedOn w:val="DefaultParagraphFont"/>
    <w:link w:val="IntenseQuote"/>
    <w:uiPriority w:val="30"/>
    <w:rsid w:val="00273CE3"/>
    <w:rPr>
      <w:color w:val="156082" w:themeColor="accent1"/>
      <w:sz w:val="24"/>
      <w:szCs w:val="24"/>
    </w:rPr>
  </w:style>
  <w:style w:type="character" w:styleId="IntenseReference">
    <w:name w:val="Intense Reference"/>
    <w:uiPriority w:val="32"/>
    <w:qFormat/>
    <w:rsid w:val="00273CE3"/>
    <w:rPr>
      <w:b/>
      <w:bCs/>
      <w:i/>
      <w:iCs/>
      <w:caps/>
      <w:color w:val="156082" w:themeColor="accent1"/>
    </w:rPr>
  </w:style>
  <w:style w:type="paragraph" w:styleId="TOCHeading">
    <w:name w:val="TOC Heading"/>
    <w:basedOn w:val="Heading1"/>
    <w:next w:val="Normal"/>
    <w:uiPriority w:val="39"/>
    <w:unhideWhenUsed/>
    <w:qFormat/>
    <w:rsid w:val="00273CE3"/>
    <w:pPr>
      <w:outlineLvl w:val="9"/>
    </w:pPr>
  </w:style>
  <w:style w:type="paragraph" w:styleId="Caption">
    <w:name w:val="caption"/>
    <w:basedOn w:val="Normal"/>
    <w:next w:val="Normal"/>
    <w:uiPriority w:val="35"/>
    <w:semiHidden/>
    <w:unhideWhenUsed/>
    <w:qFormat/>
    <w:rsid w:val="00273CE3"/>
    <w:rPr>
      <w:b/>
      <w:bCs/>
      <w:color w:val="0F4761" w:themeColor="accent1" w:themeShade="BF"/>
      <w:sz w:val="16"/>
      <w:szCs w:val="16"/>
    </w:rPr>
  </w:style>
  <w:style w:type="character" w:styleId="Strong">
    <w:name w:val="Strong"/>
    <w:uiPriority w:val="22"/>
    <w:qFormat/>
    <w:rsid w:val="00273CE3"/>
    <w:rPr>
      <w:b/>
      <w:bCs/>
    </w:rPr>
  </w:style>
  <w:style w:type="character" w:styleId="Emphasis">
    <w:name w:val="Emphasis"/>
    <w:uiPriority w:val="20"/>
    <w:qFormat/>
    <w:rsid w:val="00273CE3"/>
    <w:rPr>
      <w:caps/>
      <w:color w:val="0A2F40" w:themeColor="accent1" w:themeShade="7F"/>
      <w:spacing w:val="5"/>
    </w:rPr>
  </w:style>
  <w:style w:type="paragraph" w:styleId="NoSpacing">
    <w:name w:val="No Spacing"/>
    <w:uiPriority w:val="1"/>
    <w:qFormat/>
    <w:rsid w:val="00273CE3"/>
    <w:pPr>
      <w:spacing w:after="0" w:line="240" w:lineRule="auto"/>
    </w:pPr>
  </w:style>
  <w:style w:type="character" w:styleId="SubtleEmphasis">
    <w:name w:val="Subtle Emphasis"/>
    <w:uiPriority w:val="19"/>
    <w:qFormat/>
    <w:rsid w:val="00273CE3"/>
    <w:rPr>
      <w:i/>
      <w:iCs/>
      <w:color w:val="0A2F40" w:themeColor="accent1" w:themeShade="7F"/>
    </w:rPr>
  </w:style>
  <w:style w:type="character" w:styleId="SubtleReference">
    <w:name w:val="Subtle Reference"/>
    <w:uiPriority w:val="31"/>
    <w:qFormat/>
    <w:rsid w:val="00273CE3"/>
    <w:rPr>
      <w:b/>
      <w:bCs/>
      <w:color w:val="156082" w:themeColor="accent1"/>
    </w:rPr>
  </w:style>
  <w:style w:type="character" w:styleId="BookTitle">
    <w:name w:val="Book Title"/>
    <w:uiPriority w:val="33"/>
    <w:qFormat/>
    <w:rsid w:val="00273CE3"/>
    <w:rPr>
      <w:b/>
      <w:bCs/>
      <w:i/>
      <w:iCs/>
      <w:spacing w:val="0"/>
    </w:rPr>
  </w:style>
  <w:style w:type="paragraph" w:styleId="TOC1">
    <w:name w:val="toc 1"/>
    <w:basedOn w:val="Normal"/>
    <w:next w:val="Normal"/>
    <w:autoRedefine/>
    <w:uiPriority w:val="39"/>
    <w:unhideWhenUsed/>
    <w:rsid w:val="009C53C6"/>
    <w:pPr>
      <w:spacing w:after="100"/>
    </w:pPr>
  </w:style>
  <w:style w:type="character" w:styleId="Hyperlink">
    <w:name w:val="Hyperlink"/>
    <w:basedOn w:val="DefaultParagraphFont"/>
    <w:uiPriority w:val="99"/>
    <w:unhideWhenUsed/>
    <w:rsid w:val="009C53C6"/>
    <w:rPr>
      <w:color w:val="467886" w:themeColor="hyperlink"/>
      <w:u w:val="single"/>
    </w:rPr>
  </w:style>
  <w:style w:type="paragraph" w:styleId="Header">
    <w:name w:val="header"/>
    <w:basedOn w:val="Normal"/>
    <w:link w:val="HeaderChar"/>
    <w:uiPriority w:val="99"/>
    <w:unhideWhenUsed/>
    <w:rsid w:val="00273CE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73CE3"/>
  </w:style>
  <w:style w:type="paragraph" w:styleId="Footer">
    <w:name w:val="footer"/>
    <w:basedOn w:val="Normal"/>
    <w:link w:val="FooterChar"/>
    <w:uiPriority w:val="99"/>
    <w:unhideWhenUsed/>
    <w:rsid w:val="00273CE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73CE3"/>
  </w:style>
  <w:style w:type="paragraph" w:styleId="TOC2">
    <w:name w:val="toc 2"/>
    <w:basedOn w:val="Normal"/>
    <w:next w:val="Normal"/>
    <w:autoRedefine/>
    <w:uiPriority w:val="39"/>
    <w:unhideWhenUsed/>
    <w:rsid w:val="001F6D76"/>
    <w:pPr>
      <w:spacing w:after="100"/>
      <w:ind w:left="200"/>
    </w:pPr>
  </w:style>
  <w:style w:type="paragraph" w:styleId="Revision">
    <w:name w:val="Revision"/>
    <w:hidden/>
    <w:uiPriority w:val="99"/>
    <w:semiHidden/>
    <w:rsid w:val="00741EC2"/>
    <w:pPr>
      <w:spacing w:before="0" w:after="0" w:line="240" w:lineRule="auto"/>
    </w:pPr>
  </w:style>
  <w:style w:type="character" w:styleId="CommentReference">
    <w:name w:val="annotation reference"/>
    <w:basedOn w:val="DefaultParagraphFont"/>
    <w:uiPriority w:val="99"/>
    <w:semiHidden/>
    <w:unhideWhenUsed/>
    <w:rsid w:val="00E85925"/>
    <w:rPr>
      <w:sz w:val="16"/>
      <w:szCs w:val="16"/>
    </w:rPr>
  </w:style>
  <w:style w:type="paragraph" w:styleId="CommentText">
    <w:name w:val="annotation text"/>
    <w:basedOn w:val="Normal"/>
    <w:link w:val="CommentTextChar"/>
    <w:uiPriority w:val="99"/>
    <w:unhideWhenUsed/>
    <w:rsid w:val="00E85925"/>
    <w:pPr>
      <w:spacing w:line="240" w:lineRule="auto"/>
    </w:pPr>
  </w:style>
  <w:style w:type="character" w:customStyle="1" w:styleId="CommentTextChar">
    <w:name w:val="Comment Text Char"/>
    <w:basedOn w:val="DefaultParagraphFont"/>
    <w:link w:val="CommentText"/>
    <w:uiPriority w:val="99"/>
    <w:rsid w:val="00E85925"/>
  </w:style>
  <w:style w:type="paragraph" w:styleId="CommentSubject">
    <w:name w:val="annotation subject"/>
    <w:basedOn w:val="CommentText"/>
    <w:next w:val="CommentText"/>
    <w:link w:val="CommentSubjectChar"/>
    <w:uiPriority w:val="99"/>
    <w:semiHidden/>
    <w:unhideWhenUsed/>
    <w:rsid w:val="00E85925"/>
    <w:rPr>
      <w:b/>
      <w:bCs/>
    </w:rPr>
  </w:style>
  <w:style w:type="character" w:customStyle="1" w:styleId="CommentSubjectChar">
    <w:name w:val="Comment Subject Char"/>
    <w:basedOn w:val="CommentTextChar"/>
    <w:link w:val="CommentSubject"/>
    <w:uiPriority w:val="99"/>
    <w:semiHidden/>
    <w:rsid w:val="00E85925"/>
    <w:rPr>
      <w:b/>
      <w:bCs/>
    </w:rPr>
  </w:style>
  <w:style w:type="character" w:customStyle="1" w:styleId="UnresolvedMention">
    <w:name w:val="Unresolved Mention"/>
    <w:basedOn w:val="DefaultParagraphFont"/>
    <w:uiPriority w:val="99"/>
    <w:semiHidden/>
    <w:unhideWhenUsed/>
    <w:rsid w:val="00DE26A8"/>
    <w:rPr>
      <w:color w:val="605E5C"/>
      <w:shd w:val="clear" w:color="auto" w:fill="E1DFDD"/>
    </w:rPr>
  </w:style>
  <w:style w:type="paragraph" w:styleId="NormalWeb">
    <w:name w:val="Normal (Web)"/>
    <w:basedOn w:val="Normal"/>
    <w:uiPriority w:val="99"/>
    <w:semiHidden/>
    <w:unhideWhenUsed/>
    <w:rsid w:val="00745235"/>
    <w:rPr>
      <w:rFonts w:ascii="Times New Roman" w:hAnsi="Times New Roman" w:cs="Times New Roman"/>
      <w:sz w:val="24"/>
      <w:szCs w:val="24"/>
    </w:rPr>
  </w:style>
  <w:style w:type="paragraph" w:styleId="TOC3">
    <w:name w:val="toc 3"/>
    <w:basedOn w:val="Normal"/>
    <w:next w:val="Normal"/>
    <w:autoRedefine/>
    <w:uiPriority w:val="39"/>
    <w:unhideWhenUsed/>
    <w:rsid w:val="00662833"/>
    <w:pPr>
      <w:spacing w:after="100"/>
      <w:ind w:left="400"/>
    </w:pPr>
  </w:style>
  <w:style w:type="paragraph" w:styleId="FootnoteText">
    <w:name w:val="footnote text"/>
    <w:basedOn w:val="Normal"/>
    <w:link w:val="FootnoteTextChar"/>
    <w:uiPriority w:val="99"/>
    <w:semiHidden/>
    <w:unhideWhenUsed/>
    <w:rsid w:val="00DA3958"/>
    <w:pPr>
      <w:spacing w:before="0" w:after="0" w:line="240" w:lineRule="auto"/>
    </w:pPr>
  </w:style>
  <w:style w:type="character" w:customStyle="1" w:styleId="FootnoteTextChar">
    <w:name w:val="Footnote Text Char"/>
    <w:basedOn w:val="DefaultParagraphFont"/>
    <w:link w:val="FootnoteText"/>
    <w:uiPriority w:val="99"/>
    <w:semiHidden/>
    <w:rsid w:val="00DA3958"/>
  </w:style>
  <w:style w:type="character" w:styleId="FootnoteReference">
    <w:name w:val="footnote reference"/>
    <w:basedOn w:val="DefaultParagraphFont"/>
    <w:uiPriority w:val="99"/>
    <w:semiHidden/>
    <w:unhideWhenUsed/>
    <w:rsid w:val="00DA3958"/>
    <w:rPr>
      <w:vertAlign w:val="superscript"/>
    </w:rPr>
  </w:style>
  <w:style w:type="paragraph" w:styleId="BalloonText">
    <w:name w:val="Balloon Text"/>
    <w:basedOn w:val="Normal"/>
    <w:link w:val="BalloonTextChar"/>
    <w:uiPriority w:val="99"/>
    <w:semiHidden/>
    <w:unhideWhenUsed/>
    <w:rsid w:val="00C533CD"/>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33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12513">
      <w:bodyDiv w:val="1"/>
      <w:marLeft w:val="0"/>
      <w:marRight w:val="0"/>
      <w:marTop w:val="0"/>
      <w:marBottom w:val="0"/>
      <w:divBdr>
        <w:top w:val="none" w:sz="0" w:space="0" w:color="auto"/>
        <w:left w:val="none" w:sz="0" w:space="0" w:color="auto"/>
        <w:bottom w:val="none" w:sz="0" w:space="0" w:color="auto"/>
        <w:right w:val="none" w:sz="0" w:space="0" w:color="auto"/>
      </w:divBdr>
    </w:div>
    <w:div w:id="40638195">
      <w:bodyDiv w:val="1"/>
      <w:marLeft w:val="0"/>
      <w:marRight w:val="0"/>
      <w:marTop w:val="0"/>
      <w:marBottom w:val="0"/>
      <w:divBdr>
        <w:top w:val="none" w:sz="0" w:space="0" w:color="auto"/>
        <w:left w:val="none" w:sz="0" w:space="0" w:color="auto"/>
        <w:bottom w:val="none" w:sz="0" w:space="0" w:color="auto"/>
        <w:right w:val="none" w:sz="0" w:space="0" w:color="auto"/>
      </w:divBdr>
    </w:div>
    <w:div w:id="53090319">
      <w:bodyDiv w:val="1"/>
      <w:marLeft w:val="0"/>
      <w:marRight w:val="0"/>
      <w:marTop w:val="0"/>
      <w:marBottom w:val="0"/>
      <w:divBdr>
        <w:top w:val="none" w:sz="0" w:space="0" w:color="auto"/>
        <w:left w:val="none" w:sz="0" w:space="0" w:color="auto"/>
        <w:bottom w:val="none" w:sz="0" w:space="0" w:color="auto"/>
        <w:right w:val="none" w:sz="0" w:space="0" w:color="auto"/>
      </w:divBdr>
    </w:div>
    <w:div w:id="60954010">
      <w:bodyDiv w:val="1"/>
      <w:marLeft w:val="0"/>
      <w:marRight w:val="0"/>
      <w:marTop w:val="0"/>
      <w:marBottom w:val="0"/>
      <w:divBdr>
        <w:top w:val="none" w:sz="0" w:space="0" w:color="auto"/>
        <w:left w:val="none" w:sz="0" w:space="0" w:color="auto"/>
        <w:bottom w:val="none" w:sz="0" w:space="0" w:color="auto"/>
        <w:right w:val="none" w:sz="0" w:space="0" w:color="auto"/>
      </w:divBdr>
    </w:div>
    <w:div w:id="65349242">
      <w:bodyDiv w:val="1"/>
      <w:marLeft w:val="0"/>
      <w:marRight w:val="0"/>
      <w:marTop w:val="0"/>
      <w:marBottom w:val="0"/>
      <w:divBdr>
        <w:top w:val="none" w:sz="0" w:space="0" w:color="auto"/>
        <w:left w:val="none" w:sz="0" w:space="0" w:color="auto"/>
        <w:bottom w:val="none" w:sz="0" w:space="0" w:color="auto"/>
        <w:right w:val="none" w:sz="0" w:space="0" w:color="auto"/>
      </w:divBdr>
    </w:div>
    <w:div w:id="68815984">
      <w:bodyDiv w:val="1"/>
      <w:marLeft w:val="0"/>
      <w:marRight w:val="0"/>
      <w:marTop w:val="0"/>
      <w:marBottom w:val="0"/>
      <w:divBdr>
        <w:top w:val="none" w:sz="0" w:space="0" w:color="auto"/>
        <w:left w:val="none" w:sz="0" w:space="0" w:color="auto"/>
        <w:bottom w:val="none" w:sz="0" w:space="0" w:color="auto"/>
        <w:right w:val="none" w:sz="0" w:space="0" w:color="auto"/>
      </w:divBdr>
    </w:div>
    <w:div w:id="106242508">
      <w:bodyDiv w:val="1"/>
      <w:marLeft w:val="0"/>
      <w:marRight w:val="0"/>
      <w:marTop w:val="0"/>
      <w:marBottom w:val="0"/>
      <w:divBdr>
        <w:top w:val="none" w:sz="0" w:space="0" w:color="auto"/>
        <w:left w:val="none" w:sz="0" w:space="0" w:color="auto"/>
        <w:bottom w:val="none" w:sz="0" w:space="0" w:color="auto"/>
        <w:right w:val="none" w:sz="0" w:space="0" w:color="auto"/>
      </w:divBdr>
    </w:div>
    <w:div w:id="116879889">
      <w:bodyDiv w:val="1"/>
      <w:marLeft w:val="0"/>
      <w:marRight w:val="0"/>
      <w:marTop w:val="0"/>
      <w:marBottom w:val="0"/>
      <w:divBdr>
        <w:top w:val="none" w:sz="0" w:space="0" w:color="auto"/>
        <w:left w:val="none" w:sz="0" w:space="0" w:color="auto"/>
        <w:bottom w:val="none" w:sz="0" w:space="0" w:color="auto"/>
        <w:right w:val="none" w:sz="0" w:space="0" w:color="auto"/>
      </w:divBdr>
    </w:div>
    <w:div w:id="122236199">
      <w:bodyDiv w:val="1"/>
      <w:marLeft w:val="0"/>
      <w:marRight w:val="0"/>
      <w:marTop w:val="0"/>
      <w:marBottom w:val="0"/>
      <w:divBdr>
        <w:top w:val="none" w:sz="0" w:space="0" w:color="auto"/>
        <w:left w:val="none" w:sz="0" w:space="0" w:color="auto"/>
        <w:bottom w:val="none" w:sz="0" w:space="0" w:color="auto"/>
        <w:right w:val="none" w:sz="0" w:space="0" w:color="auto"/>
      </w:divBdr>
    </w:div>
    <w:div w:id="143786428">
      <w:bodyDiv w:val="1"/>
      <w:marLeft w:val="0"/>
      <w:marRight w:val="0"/>
      <w:marTop w:val="0"/>
      <w:marBottom w:val="0"/>
      <w:divBdr>
        <w:top w:val="none" w:sz="0" w:space="0" w:color="auto"/>
        <w:left w:val="none" w:sz="0" w:space="0" w:color="auto"/>
        <w:bottom w:val="none" w:sz="0" w:space="0" w:color="auto"/>
        <w:right w:val="none" w:sz="0" w:space="0" w:color="auto"/>
      </w:divBdr>
    </w:div>
    <w:div w:id="147409677">
      <w:bodyDiv w:val="1"/>
      <w:marLeft w:val="0"/>
      <w:marRight w:val="0"/>
      <w:marTop w:val="0"/>
      <w:marBottom w:val="0"/>
      <w:divBdr>
        <w:top w:val="none" w:sz="0" w:space="0" w:color="auto"/>
        <w:left w:val="none" w:sz="0" w:space="0" w:color="auto"/>
        <w:bottom w:val="none" w:sz="0" w:space="0" w:color="auto"/>
        <w:right w:val="none" w:sz="0" w:space="0" w:color="auto"/>
      </w:divBdr>
    </w:div>
    <w:div w:id="194125154">
      <w:bodyDiv w:val="1"/>
      <w:marLeft w:val="0"/>
      <w:marRight w:val="0"/>
      <w:marTop w:val="0"/>
      <w:marBottom w:val="0"/>
      <w:divBdr>
        <w:top w:val="none" w:sz="0" w:space="0" w:color="auto"/>
        <w:left w:val="none" w:sz="0" w:space="0" w:color="auto"/>
        <w:bottom w:val="none" w:sz="0" w:space="0" w:color="auto"/>
        <w:right w:val="none" w:sz="0" w:space="0" w:color="auto"/>
      </w:divBdr>
    </w:div>
    <w:div w:id="268007693">
      <w:bodyDiv w:val="1"/>
      <w:marLeft w:val="0"/>
      <w:marRight w:val="0"/>
      <w:marTop w:val="0"/>
      <w:marBottom w:val="0"/>
      <w:divBdr>
        <w:top w:val="none" w:sz="0" w:space="0" w:color="auto"/>
        <w:left w:val="none" w:sz="0" w:space="0" w:color="auto"/>
        <w:bottom w:val="none" w:sz="0" w:space="0" w:color="auto"/>
        <w:right w:val="none" w:sz="0" w:space="0" w:color="auto"/>
      </w:divBdr>
    </w:div>
    <w:div w:id="280453422">
      <w:bodyDiv w:val="1"/>
      <w:marLeft w:val="0"/>
      <w:marRight w:val="0"/>
      <w:marTop w:val="0"/>
      <w:marBottom w:val="0"/>
      <w:divBdr>
        <w:top w:val="none" w:sz="0" w:space="0" w:color="auto"/>
        <w:left w:val="none" w:sz="0" w:space="0" w:color="auto"/>
        <w:bottom w:val="none" w:sz="0" w:space="0" w:color="auto"/>
        <w:right w:val="none" w:sz="0" w:space="0" w:color="auto"/>
      </w:divBdr>
    </w:div>
    <w:div w:id="322390148">
      <w:bodyDiv w:val="1"/>
      <w:marLeft w:val="0"/>
      <w:marRight w:val="0"/>
      <w:marTop w:val="0"/>
      <w:marBottom w:val="0"/>
      <w:divBdr>
        <w:top w:val="none" w:sz="0" w:space="0" w:color="auto"/>
        <w:left w:val="none" w:sz="0" w:space="0" w:color="auto"/>
        <w:bottom w:val="none" w:sz="0" w:space="0" w:color="auto"/>
        <w:right w:val="none" w:sz="0" w:space="0" w:color="auto"/>
      </w:divBdr>
    </w:div>
    <w:div w:id="368847491">
      <w:bodyDiv w:val="1"/>
      <w:marLeft w:val="0"/>
      <w:marRight w:val="0"/>
      <w:marTop w:val="0"/>
      <w:marBottom w:val="0"/>
      <w:divBdr>
        <w:top w:val="none" w:sz="0" w:space="0" w:color="auto"/>
        <w:left w:val="none" w:sz="0" w:space="0" w:color="auto"/>
        <w:bottom w:val="none" w:sz="0" w:space="0" w:color="auto"/>
        <w:right w:val="none" w:sz="0" w:space="0" w:color="auto"/>
      </w:divBdr>
    </w:div>
    <w:div w:id="384570622">
      <w:bodyDiv w:val="1"/>
      <w:marLeft w:val="0"/>
      <w:marRight w:val="0"/>
      <w:marTop w:val="0"/>
      <w:marBottom w:val="0"/>
      <w:divBdr>
        <w:top w:val="none" w:sz="0" w:space="0" w:color="auto"/>
        <w:left w:val="none" w:sz="0" w:space="0" w:color="auto"/>
        <w:bottom w:val="none" w:sz="0" w:space="0" w:color="auto"/>
        <w:right w:val="none" w:sz="0" w:space="0" w:color="auto"/>
      </w:divBdr>
    </w:div>
    <w:div w:id="406541155">
      <w:bodyDiv w:val="1"/>
      <w:marLeft w:val="0"/>
      <w:marRight w:val="0"/>
      <w:marTop w:val="0"/>
      <w:marBottom w:val="0"/>
      <w:divBdr>
        <w:top w:val="none" w:sz="0" w:space="0" w:color="auto"/>
        <w:left w:val="none" w:sz="0" w:space="0" w:color="auto"/>
        <w:bottom w:val="none" w:sz="0" w:space="0" w:color="auto"/>
        <w:right w:val="none" w:sz="0" w:space="0" w:color="auto"/>
      </w:divBdr>
    </w:div>
    <w:div w:id="406920301">
      <w:bodyDiv w:val="1"/>
      <w:marLeft w:val="0"/>
      <w:marRight w:val="0"/>
      <w:marTop w:val="0"/>
      <w:marBottom w:val="0"/>
      <w:divBdr>
        <w:top w:val="none" w:sz="0" w:space="0" w:color="auto"/>
        <w:left w:val="none" w:sz="0" w:space="0" w:color="auto"/>
        <w:bottom w:val="none" w:sz="0" w:space="0" w:color="auto"/>
        <w:right w:val="none" w:sz="0" w:space="0" w:color="auto"/>
      </w:divBdr>
    </w:div>
    <w:div w:id="418213525">
      <w:bodyDiv w:val="1"/>
      <w:marLeft w:val="0"/>
      <w:marRight w:val="0"/>
      <w:marTop w:val="0"/>
      <w:marBottom w:val="0"/>
      <w:divBdr>
        <w:top w:val="none" w:sz="0" w:space="0" w:color="auto"/>
        <w:left w:val="none" w:sz="0" w:space="0" w:color="auto"/>
        <w:bottom w:val="none" w:sz="0" w:space="0" w:color="auto"/>
        <w:right w:val="none" w:sz="0" w:space="0" w:color="auto"/>
      </w:divBdr>
    </w:div>
    <w:div w:id="439494883">
      <w:bodyDiv w:val="1"/>
      <w:marLeft w:val="0"/>
      <w:marRight w:val="0"/>
      <w:marTop w:val="0"/>
      <w:marBottom w:val="0"/>
      <w:divBdr>
        <w:top w:val="none" w:sz="0" w:space="0" w:color="auto"/>
        <w:left w:val="none" w:sz="0" w:space="0" w:color="auto"/>
        <w:bottom w:val="none" w:sz="0" w:space="0" w:color="auto"/>
        <w:right w:val="none" w:sz="0" w:space="0" w:color="auto"/>
      </w:divBdr>
    </w:div>
    <w:div w:id="466051164">
      <w:bodyDiv w:val="1"/>
      <w:marLeft w:val="0"/>
      <w:marRight w:val="0"/>
      <w:marTop w:val="0"/>
      <w:marBottom w:val="0"/>
      <w:divBdr>
        <w:top w:val="none" w:sz="0" w:space="0" w:color="auto"/>
        <w:left w:val="none" w:sz="0" w:space="0" w:color="auto"/>
        <w:bottom w:val="none" w:sz="0" w:space="0" w:color="auto"/>
        <w:right w:val="none" w:sz="0" w:space="0" w:color="auto"/>
      </w:divBdr>
    </w:div>
    <w:div w:id="489370857">
      <w:bodyDiv w:val="1"/>
      <w:marLeft w:val="0"/>
      <w:marRight w:val="0"/>
      <w:marTop w:val="0"/>
      <w:marBottom w:val="0"/>
      <w:divBdr>
        <w:top w:val="none" w:sz="0" w:space="0" w:color="auto"/>
        <w:left w:val="none" w:sz="0" w:space="0" w:color="auto"/>
        <w:bottom w:val="none" w:sz="0" w:space="0" w:color="auto"/>
        <w:right w:val="none" w:sz="0" w:space="0" w:color="auto"/>
      </w:divBdr>
    </w:div>
    <w:div w:id="502819651">
      <w:bodyDiv w:val="1"/>
      <w:marLeft w:val="0"/>
      <w:marRight w:val="0"/>
      <w:marTop w:val="0"/>
      <w:marBottom w:val="0"/>
      <w:divBdr>
        <w:top w:val="none" w:sz="0" w:space="0" w:color="auto"/>
        <w:left w:val="none" w:sz="0" w:space="0" w:color="auto"/>
        <w:bottom w:val="none" w:sz="0" w:space="0" w:color="auto"/>
        <w:right w:val="none" w:sz="0" w:space="0" w:color="auto"/>
      </w:divBdr>
    </w:div>
    <w:div w:id="557087551">
      <w:bodyDiv w:val="1"/>
      <w:marLeft w:val="0"/>
      <w:marRight w:val="0"/>
      <w:marTop w:val="0"/>
      <w:marBottom w:val="0"/>
      <w:divBdr>
        <w:top w:val="none" w:sz="0" w:space="0" w:color="auto"/>
        <w:left w:val="none" w:sz="0" w:space="0" w:color="auto"/>
        <w:bottom w:val="none" w:sz="0" w:space="0" w:color="auto"/>
        <w:right w:val="none" w:sz="0" w:space="0" w:color="auto"/>
      </w:divBdr>
    </w:div>
    <w:div w:id="565801672">
      <w:bodyDiv w:val="1"/>
      <w:marLeft w:val="0"/>
      <w:marRight w:val="0"/>
      <w:marTop w:val="0"/>
      <w:marBottom w:val="0"/>
      <w:divBdr>
        <w:top w:val="none" w:sz="0" w:space="0" w:color="auto"/>
        <w:left w:val="none" w:sz="0" w:space="0" w:color="auto"/>
        <w:bottom w:val="none" w:sz="0" w:space="0" w:color="auto"/>
        <w:right w:val="none" w:sz="0" w:space="0" w:color="auto"/>
      </w:divBdr>
    </w:div>
    <w:div w:id="604919740">
      <w:bodyDiv w:val="1"/>
      <w:marLeft w:val="0"/>
      <w:marRight w:val="0"/>
      <w:marTop w:val="0"/>
      <w:marBottom w:val="0"/>
      <w:divBdr>
        <w:top w:val="none" w:sz="0" w:space="0" w:color="auto"/>
        <w:left w:val="none" w:sz="0" w:space="0" w:color="auto"/>
        <w:bottom w:val="none" w:sz="0" w:space="0" w:color="auto"/>
        <w:right w:val="none" w:sz="0" w:space="0" w:color="auto"/>
      </w:divBdr>
    </w:div>
    <w:div w:id="607735755">
      <w:bodyDiv w:val="1"/>
      <w:marLeft w:val="0"/>
      <w:marRight w:val="0"/>
      <w:marTop w:val="0"/>
      <w:marBottom w:val="0"/>
      <w:divBdr>
        <w:top w:val="none" w:sz="0" w:space="0" w:color="auto"/>
        <w:left w:val="none" w:sz="0" w:space="0" w:color="auto"/>
        <w:bottom w:val="none" w:sz="0" w:space="0" w:color="auto"/>
        <w:right w:val="none" w:sz="0" w:space="0" w:color="auto"/>
      </w:divBdr>
    </w:div>
    <w:div w:id="640188359">
      <w:bodyDiv w:val="1"/>
      <w:marLeft w:val="0"/>
      <w:marRight w:val="0"/>
      <w:marTop w:val="0"/>
      <w:marBottom w:val="0"/>
      <w:divBdr>
        <w:top w:val="none" w:sz="0" w:space="0" w:color="auto"/>
        <w:left w:val="none" w:sz="0" w:space="0" w:color="auto"/>
        <w:bottom w:val="none" w:sz="0" w:space="0" w:color="auto"/>
        <w:right w:val="none" w:sz="0" w:space="0" w:color="auto"/>
      </w:divBdr>
    </w:div>
    <w:div w:id="663046996">
      <w:bodyDiv w:val="1"/>
      <w:marLeft w:val="0"/>
      <w:marRight w:val="0"/>
      <w:marTop w:val="0"/>
      <w:marBottom w:val="0"/>
      <w:divBdr>
        <w:top w:val="none" w:sz="0" w:space="0" w:color="auto"/>
        <w:left w:val="none" w:sz="0" w:space="0" w:color="auto"/>
        <w:bottom w:val="none" w:sz="0" w:space="0" w:color="auto"/>
        <w:right w:val="none" w:sz="0" w:space="0" w:color="auto"/>
      </w:divBdr>
    </w:div>
    <w:div w:id="670375108">
      <w:bodyDiv w:val="1"/>
      <w:marLeft w:val="0"/>
      <w:marRight w:val="0"/>
      <w:marTop w:val="0"/>
      <w:marBottom w:val="0"/>
      <w:divBdr>
        <w:top w:val="none" w:sz="0" w:space="0" w:color="auto"/>
        <w:left w:val="none" w:sz="0" w:space="0" w:color="auto"/>
        <w:bottom w:val="none" w:sz="0" w:space="0" w:color="auto"/>
        <w:right w:val="none" w:sz="0" w:space="0" w:color="auto"/>
      </w:divBdr>
    </w:div>
    <w:div w:id="692456579">
      <w:bodyDiv w:val="1"/>
      <w:marLeft w:val="0"/>
      <w:marRight w:val="0"/>
      <w:marTop w:val="0"/>
      <w:marBottom w:val="0"/>
      <w:divBdr>
        <w:top w:val="none" w:sz="0" w:space="0" w:color="auto"/>
        <w:left w:val="none" w:sz="0" w:space="0" w:color="auto"/>
        <w:bottom w:val="none" w:sz="0" w:space="0" w:color="auto"/>
        <w:right w:val="none" w:sz="0" w:space="0" w:color="auto"/>
      </w:divBdr>
    </w:div>
    <w:div w:id="782070444">
      <w:bodyDiv w:val="1"/>
      <w:marLeft w:val="0"/>
      <w:marRight w:val="0"/>
      <w:marTop w:val="0"/>
      <w:marBottom w:val="0"/>
      <w:divBdr>
        <w:top w:val="none" w:sz="0" w:space="0" w:color="auto"/>
        <w:left w:val="none" w:sz="0" w:space="0" w:color="auto"/>
        <w:bottom w:val="none" w:sz="0" w:space="0" w:color="auto"/>
        <w:right w:val="none" w:sz="0" w:space="0" w:color="auto"/>
      </w:divBdr>
    </w:div>
    <w:div w:id="1014260781">
      <w:bodyDiv w:val="1"/>
      <w:marLeft w:val="0"/>
      <w:marRight w:val="0"/>
      <w:marTop w:val="0"/>
      <w:marBottom w:val="0"/>
      <w:divBdr>
        <w:top w:val="none" w:sz="0" w:space="0" w:color="auto"/>
        <w:left w:val="none" w:sz="0" w:space="0" w:color="auto"/>
        <w:bottom w:val="none" w:sz="0" w:space="0" w:color="auto"/>
        <w:right w:val="none" w:sz="0" w:space="0" w:color="auto"/>
      </w:divBdr>
    </w:div>
    <w:div w:id="1032457659">
      <w:bodyDiv w:val="1"/>
      <w:marLeft w:val="0"/>
      <w:marRight w:val="0"/>
      <w:marTop w:val="0"/>
      <w:marBottom w:val="0"/>
      <w:divBdr>
        <w:top w:val="none" w:sz="0" w:space="0" w:color="auto"/>
        <w:left w:val="none" w:sz="0" w:space="0" w:color="auto"/>
        <w:bottom w:val="none" w:sz="0" w:space="0" w:color="auto"/>
        <w:right w:val="none" w:sz="0" w:space="0" w:color="auto"/>
      </w:divBdr>
    </w:div>
    <w:div w:id="1055548456">
      <w:bodyDiv w:val="1"/>
      <w:marLeft w:val="0"/>
      <w:marRight w:val="0"/>
      <w:marTop w:val="0"/>
      <w:marBottom w:val="0"/>
      <w:divBdr>
        <w:top w:val="none" w:sz="0" w:space="0" w:color="auto"/>
        <w:left w:val="none" w:sz="0" w:space="0" w:color="auto"/>
        <w:bottom w:val="none" w:sz="0" w:space="0" w:color="auto"/>
        <w:right w:val="none" w:sz="0" w:space="0" w:color="auto"/>
      </w:divBdr>
    </w:div>
    <w:div w:id="1100180641">
      <w:bodyDiv w:val="1"/>
      <w:marLeft w:val="0"/>
      <w:marRight w:val="0"/>
      <w:marTop w:val="0"/>
      <w:marBottom w:val="0"/>
      <w:divBdr>
        <w:top w:val="none" w:sz="0" w:space="0" w:color="auto"/>
        <w:left w:val="none" w:sz="0" w:space="0" w:color="auto"/>
        <w:bottom w:val="none" w:sz="0" w:space="0" w:color="auto"/>
        <w:right w:val="none" w:sz="0" w:space="0" w:color="auto"/>
      </w:divBdr>
    </w:div>
    <w:div w:id="1125538920">
      <w:bodyDiv w:val="1"/>
      <w:marLeft w:val="0"/>
      <w:marRight w:val="0"/>
      <w:marTop w:val="0"/>
      <w:marBottom w:val="0"/>
      <w:divBdr>
        <w:top w:val="none" w:sz="0" w:space="0" w:color="auto"/>
        <w:left w:val="none" w:sz="0" w:space="0" w:color="auto"/>
        <w:bottom w:val="none" w:sz="0" w:space="0" w:color="auto"/>
        <w:right w:val="none" w:sz="0" w:space="0" w:color="auto"/>
      </w:divBdr>
    </w:div>
    <w:div w:id="1169252858">
      <w:bodyDiv w:val="1"/>
      <w:marLeft w:val="0"/>
      <w:marRight w:val="0"/>
      <w:marTop w:val="0"/>
      <w:marBottom w:val="0"/>
      <w:divBdr>
        <w:top w:val="none" w:sz="0" w:space="0" w:color="auto"/>
        <w:left w:val="none" w:sz="0" w:space="0" w:color="auto"/>
        <w:bottom w:val="none" w:sz="0" w:space="0" w:color="auto"/>
        <w:right w:val="none" w:sz="0" w:space="0" w:color="auto"/>
      </w:divBdr>
    </w:div>
    <w:div w:id="1175535788">
      <w:bodyDiv w:val="1"/>
      <w:marLeft w:val="0"/>
      <w:marRight w:val="0"/>
      <w:marTop w:val="0"/>
      <w:marBottom w:val="0"/>
      <w:divBdr>
        <w:top w:val="none" w:sz="0" w:space="0" w:color="auto"/>
        <w:left w:val="none" w:sz="0" w:space="0" w:color="auto"/>
        <w:bottom w:val="none" w:sz="0" w:space="0" w:color="auto"/>
        <w:right w:val="none" w:sz="0" w:space="0" w:color="auto"/>
      </w:divBdr>
    </w:div>
    <w:div w:id="1181159296">
      <w:bodyDiv w:val="1"/>
      <w:marLeft w:val="0"/>
      <w:marRight w:val="0"/>
      <w:marTop w:val="0"/>
      <w:marBottom w:val="0"/>
      <w:divBdr>
        <w:top w:val="none" w:sz="0" w:space="0" w:color="auto"/>
        <w:left w:val="none" w:sz="0" w:space="0" w:color="auto"/>
        <w:bottom w:val="none" w:sz="0" w:space="0" w:color="auto"/>
        <w:right w:val="none" w:sz="0" w:space="0" w:color="auto"/>
      </w:divBdr>
    </w:div>
    <w:div w:id="1247769429">
      <w:bodyDiv w:val="1"/>
      <w:marLeft w:val="0"/>
      <w:marRight w:val="0"/>
      <w:marTop w:val="0"/>
      <w:marBottom w:val="0"/>
      <w:divBdr>
        <w:top w:val="none" w:sz="0" w:space="0" w:color="auto"/>
        <w:left w:val="none" w:sz="0" w:space="0" w:color="auto"/>
        <w:bottom w:val="none" w:sz="0" w:space="0" w:color="auto"/>
        <w:right w:val="none" w:sz="0" w:space="0" w:color="auto"/>
      </w:divBdr>
    </w:div>
    <w:div w:id="1270429039">
      <w:bodyDiv w:val="1"/>
      <w:marLeft w:val="0"/>
      <w:marRight w:val="0"/>
      <w:marTop w:val="0"/>
      <w:marBottom w:val="0"/>
      <w:divBdr>
        <w:top w:val="none" w:sz="0" w:space="0" w:color="auto"/>
        <w:left w:val="none" w:sz="0" w:space="0" w:color="auto"/>
        <w:bottom w:val="none" w:sz="0" w:space="0" w:color="auto"/>
        <w:right w:val="none" w:sz="0" w:space="0" w:color="auto"/>
      </w:divBdr>
    </w:div>
    <w:div w:id="1317956251">
      <w:bodyDiv w:val="1"/>
      <w:marLeft w:val="0"/>
      <w:marRight w:val="0"/>
      <w:marTop w:val="0"/>
      <w:marBottom w:val="0"/>
      <w:divBdr>
        <w:top w:val="none" w:sz="0" w:space="0" w:color="auto"/>
        <w:left w:val="none" w:sz="0" w:space="0" w:color="auto"/>
        <w:bottom w:val="none" w:sz="0" w:space="0" w:color="auto"/>
        <w:right w:val="none" w:sz="0" w:space="0" w:color="auto"/>
      </w:divBdr>
    </w:div>
    <w:div w:id="1359309136">
      <w:bodyDiv w:val="1"/>
      <w:marLeft w:val="0"/>
      <w:marRight w:val="0"/>
      <w:marTop w:val="0"/>
      <w:marBottom w:val="0"/>
      <w:divBdr>
        <w:top w:val="none" w:sz="0" w:space="0" w:color="auto"/>
        <w:left w:val="none" w:sz="0" w:space="0" w:color="auto"/>
        <w:bottom w:val="none" w:sz="0" w:space="0" w:color="auto"/>
        <w:right w:val="none" w:sz="0" w:space="0" w:color="auto"/>
      </w:divBdr>
    </w:div>
    <w:div w:id="1359699653">
      <w:bodyDiv w:val="1"/>
      <w:marLeft w:val="0"/>
      <w:marRight w:val="0"/>
      <w:marTop w:val="0"/>
      <w:marBottom w:val="0"/>
      <w:divBdr>
        <w:top w:val="none" w:sz="0" w:space="0" w:color="auto"/>
        <w:left w:val="none" w:sz="0" w:space="0" w:color="auto"/>
        <w:bottom w:val="none" w:sz="0" w:space="0" w:color="auto"/>
        <w:right w:val="none" w:sz="0" w:space="0" w:color="auto"/>
      </w:divBdr>
    </w:div>
    <w:div w:id="1366253221">
      <w:bodyDiv w:val="1"/>
      <w:marLeft w:val="0"/>
      <w:marRight w:val="0"/>
      <w:marTop w:val="0"/>
      <w:marBottom w:val="0"/>
      <w:divBdr>
        <w:top w:val="none" w:sz="0" w:space="0" w:color="auto"/>
        <w:left w:val="none" w:sz="0" w:space="0" w:color="auto"/>
        <w:bottom w:val="none" w:sz="0" w:space="0" w:color="auto"/>
        <w:right w:val="none" w:sz="0" w:space="0" w:color="auto"/>
      </w:divBdr>
    </w:div>
    <w:div w:id="1398284874">
      <w:bodyDiv w:val="1"/>
      <w:marLeft w:val="0"/>
      <w:marRight w:val="0"/>
      <w:marTop w:val="0"/>
      <w:marBottom w:val="0"/>
      <w:divBdr>
        <w:top w:val="none" w:sz="0" w:space="0" w:color="auto"/>
        <w:left w:val="none" w:sz="0" w:space="0" w:color="auto"/>
        <w:bottom w:val="none" w:sz="0" w:space="0" w:color="auto"/>
        <w:right w:val="none" w:sz="0" w:space="0" w:color="auto"/>
      </w:divBdr>
    </w:div>
    <w:div w:id="1404525724">
      <w:bodyDiv w:val="1"/>
      <w:marLeft w:val="0"/>
      <w:marRight w:val="0"/>
      <w:marTop w:val="0"/>
      <w:marBottom w:val="0"/>
      <w:divBdr>
        <w:top w:val="none" w:sz="0" w:space="0" w:color="auto"/>
        <w:left w:val="none" w:sz="0" w:space="0" w:color="auto"/>
        <w:bottom w:val="none" w:sz="0" w:space="0" w:color="auto"/>
        <w:right w:val="none" w:sz="0" w:space="0" w:color="auto"/>
      </w:divBdr>
    </w:div>
    <w:div w:id="1413695678">
      <w:bodyDiv w:val="1"/>
      <w:marLeft w:val="0"/>
      <w:marRight w:val="0"/>
      <w:marTop w:val="0"/>
      <w:marBottom w:val="0"/>
      <w:divBdr>
        <w:top w:val="none" w:sz="0" w:space="0" w:color="auto"/>
        <w:left w:val="none" w:sz="0" w:space="0" w:color="auto"/>
        <w:bottom w:val="none" w:sz="0" w:space="0" w:color="auto"/>
        <w:right w:val="none" w:sz="0" w:space="0" w:color="auto"/>
      </w:divBdr>
    </w:div>
    <w:div w:id="1455297119">
      <w:bodyDiv w:val="1"/>
      <w:marLeft w:val="0"/>
      <w:marRight w:val="0"/>
      <w:marTop w:val="0"/>
      <w:marBottom w:val="0"/>
      <w:divBdr>
        <w:top w:val="none" w:sz="0" w:space="0" w:color="auto"/>
        <w:left w:val="none" w:sz="0" w:space="0" w:color="auto"/>
        <w:bottom w:val="none" w:sz="0" w:space="0" w:color="auto"/>
        <w:right w:val="none" w:sz="0" w:space="0" w:color="auto"/>
      </w:divBdr>
    </w:div>
    <w:div w:id="1455901175">
      <w:bodyDiv w:val="1"/>
      <w:marLeft w:val="0"/>
      <w:marRight w:val="0"/>
      <w:marTop w:val="0"/>
      <w:marBottom w:val="0"/>
      <w:divBdr>
        <w:top w:val="none" w:sz="0" w:space="0" w:color="auto"/>
        <w:left w:val="none" w:sz="0" w:space="0" w:color="auto"/>
        <w:bottom w:val="none" w:sz="0" w:space="0" w:color="auto"/>
        <w:right w:val="none" w:sz="0" w:space="0" w:color="auto"/>
      </w:divBdr>
    </w:div>
    <w:div w:id="1498879184">
      <w:bodyDiv w:val="1"/>
      <w:marLeft w:val="0"/>
      <w:marRight w:val="0"/>
      <w:marTop w:val="0"/>
      <w:marBottom w:val="0"/>
      <w:divBdr>
        <w:top w:val="none" w:sz="0" w:space="0" w:color="auto"/>
        <w:left w:val="none" w:sz="0" w:space="0" w:color="auto"/>
        <w:bottom w:val="none" w:sz="0" w:space="0" w:color="auto"/>
        <w:right w:val="none" w:sz="0" w:space="0" w:color="auto"/>
      </w:divBdr>
    </w:div>
    <w:div w:id="1508597994">
      <w:bodyDiv w:val="1"/>
      <w:marLeft w:val="0"/>
      <w:marRight w:val="0"/>
      <w:marTop w:val="0"/>
      <w:marBottom w:val="0"/>
      <w:divBdr>
        <w:top w:val="none" w:sz="0" w:space="0" w:color="auto"/>
        <w:left w:val="none" w:sz="0" w:space="0" w:color="auto"/>
        <w:bottom w:val="none" w:sz="0" w:space="0" w:color="auto"/>
        <w:right w:val="none" w:sz="0" w:space="0" w:color="auto"/>
      </w:divBdr>
    </w:div>
    <w:div w:id="1516726717">
      <w:bodyDiv w:val="1"/>
      <w:marLeft w:val="0"/>
      <w:marRight w:val="0"/>
      <w:marTop w:val="0"/>
      <w:marBottom w:val="0"/>
      <w:divBdr>
        <w:top w:val="none" w:sz="0" w:space="0" w:color="auto"/>
        <w:left w:val="none" w:sz="0" w:space="0" w:color="auto"/>
        <w:bottom w:val="none" w:sz="0" w:space="0" w:color="auto"/>
        <w:right w:val="none" w:sz="0" w:space="0" w:color="auto"/>
      </w:divBdr>
    </w:div>
    <w:div w:id="1575311612">
      <w:bodyDiv w:val="1"/>
      <w:marLeft w:val="0"/>
      <w:marRight w:val="0"/>
      <w:marTop w:val="0"/>
      <w:marBottom w:val="0"/>
      <w:divBdr>
        <w:top w:val="none" w:sz="0" w:space="0" w:color="auto"/>
        <w:left w:val="none" w:sz="0" w:space="0" w:color="auto"/>
        <w:bottom w:val="none" w:sz="0" w:space="0" w:color="auto"/>
        <w:right w:val="none" w:sz="0" w:space="0" w:color="auto"/>
      </w:divBdr>
    </w:div>
    <w:div w:id="1584991395">
      <w:bodyDiv w:val="1"/>
      <w:marLeft w:val="0"/>
      <w:marRight w:val="0"/>
      <w:marTop w:val="0"/>
      <w:marBottom w:val="0"/>
      <w:divBdr>
        <w:top w:val="none" w:sz="0" w:space="0" w:color="auto"/>
        <w:left w:val="none" w:sz="0" w:space="0" w:color="auto"/>
        <w:bottom w:val="none" w:sz="0" w:space="0" w:color="auto"/>
        <w:right w:val="none" w:sz="0" w:space="0" w:color="auto"/>
      </w:divBdr>
    </w:div>
    <w:div w:id="1609118763">
      <w:bodyDiv w:val="1"/>
      <w:marLeft w:val="0"/>
      <w:marRight w:val="0"/>
      <w:marTop w:val="0"/>
      <w:marBottom w:val="0"/>
      <w:divBdr>
        <w:top w:val="none" w:sz="0" w:space="0" w:color="auto"/>
        <w:left w:val="none" w:sz="0" w:space="0" w:color="auto"/>
        <w:bottom w:val="none" w:sz="0" w:space="0" w:color="auto"/>
        <w:right w:val="none" w:sz="0" w:space="0" w:color="auto"/>
      </w:divBdr>
    </w:div>
    <w:div w:id="1679848371">
      <w:bodyDiv w:val="1"/>
      <w:marLeft w:val="0"/>
      <w:marRight w:val="0"/>
      <w:marTop w:val="0"/>
      <w:marBottom w:val="0"/>
      <w:divBdr>
        <w:top w:val="none" w:sz="0" w:space="0" w:color="auto"/>
        <w:left w:val="none" w:sz="0" w:space="0" w:color="auto"/>
        <w:bottom w:val="none" w:sz="0" w:space="0" w:color="auto"/>
        <w:right w:val="none" w:sz="0" w:space="0" w:color="auto"/>
      </w:divBdr>
    </w:div>
    <w:div w:id="1773547887">
      <w:bodyDiv w:val="1"/>
      <w:marLeft w:val="0"/>
      <w:marRight w:val="0"/>
      <w:marTop w:val="0"/>
      <w:marBottom w:val="0"/>
      <w:divBdr>
        <w:top w:val="none" w:sz="0" w:space="0" w:color="auto"/>
        <w:left w:val="none" w:sz="0" w:space="0" w:color="auto"/>
        <w:bottom w:val="none" w:sz="0" w:space="0" w:color="auto"/>
        <w:right w:val="none" w:sz="0" w:space="0" w:color="auto"/>
      </w:divBdr>
    </w:div>
    <w:div w:id="1923757859">
      <w:bodyDiv w:val="1"/>
      <w:marLeft w:val="0"/>
      <w:marRight w:val="0"/>
      <w:marTop w:val="0"/>
      <w:marBottom w:val="0"/>
      <w:divBdr>
        <w:top w:val="none" w:sz="0" w:space="0" w:color="auto"/>
        <w:left w:val="none" w:sz="0" w:space="0" w:color="auto"/>
        <w:bottom w:val="none" w:sz="0" w:space="0" w:color="auto"/>
        <w:right w:val="none" w:sz="0" w:space="0" w:color="auto"/>
      </w:divBdr>
    </w:div>
    <w:div w:id="1965312312">
      <w:bodyDiv w:val="1"/>
      <w:marLeft w:val="0"/>
      <w:marRight w:val="0"/>
      <w:marTop w:val="0"/>
      <w:marBottom w:val="0"/>
      <w:divBdr>
        <w:top w:val="none" w:sz="0" w:space="0" w:color="auto"/>
        <w:left w:val="none" w:sz="0" w:space="0" w:color="auto"/>
        <w:bottom w:val="none" w:sz="0" w:space="0" w:color="auto"/>
        <w:right w:val="none" w:sz="0" w:space="0" w:color="auto"/>
      </w:divBdr>
    </w:div>
    <w:div w:id="1965965331">
      <w:bodyDiv w:val="1"/>
      <w:marLeft w:val="0"/>
      <w:marRight w:val="0"/>
      <w:marTop w:val="0"/>
      <w:marBottom w:val="0"/>
      <w:divBdr>
        <w:top w:val="none" w:sz="0" w:space="0" w:color="auto"/>
        <w:left w:val="none" w:sz="0" w:space="0" w:color="auto"/>
        <w:bottom w:val="none" w:sz="0" w:space="0" w:color="auto"/>
        <w:right w:val="none" w:sz="0" w:space="0" w:color="auto"/>
      </w:divBdr>
    </w:div>
    <w:div w:id="2032292616">
      <w:bodyDiv w:val="1"/>
      <w:marLeft w:val="0"/>
      <w:marRight w:val="0"/>
      <w:marTop w:val="0"/>
      <w:marBottom w:val="0"/>
      <w:divBdr>
        <w:top w:val="none" w:sz="0" w:space="0" w:color="auto"/>
        <w:left w:val="none" w:sz="0" w:space="0" w:color="auto"/>
        <w:bottom w:val="none" w:sz="0" w:space="0" w:color="auto"/>
        <w:right w:val="none" w:sz="0" w:space="0" w:color="auto"/>
      </w:divBdr>
    </w:div>
    <w:div w:id="2035180921">
      <w:bodyDiv w:val="1"/>
      <w:marLeft w:val="0"/>
      <w:marRight w:val="0"/>
      <w:marTop w:val="0"/>
      <w:marBottom w:val="0"/>
      <w:divBdr>
        <w:top w:val="none" w:sz="0" w:space="0" w:color="auto"/>
        <w:left w:val="none" w:sz="0" w:space="0" w:color="auto"/>
        <w:bottom w:val="none" w:sz="0" w:space="0" w:color="auto"/>
        <w:right w:val="none" w:sz="0" w:space="0" w:color="auto"/>
      </w:divBdr>
    </w:div>
    <w:div w:id="2037582113">
      <w:bodyDiv w:val="1"/>
      <w:marLeft w:val="0"/>
      <w:marRight w:val="0"/>
      <w:marTop w:val="0"/>
      <w:marBottom w:val="0"/>
      <w:divBdr>
        <w:top w:val="none" w:sz="0" w:space="0" w:color="auto"/>
        <w:left w:val="none" w:sz="0" w:space="0" w:color="auto"/>
        <w:bottom w:val="none" w:sz="0" w:space="0" w:color="auto"/>
        <w:right w:val="none" w:sz="0" w:space="0" w:color="auto"/>
      </w:divBdr>
    </w:div>
    <w:div w:id="2078817794">
      <w:bodyDiv w:val="1"/>
      <w:marLeft w:val="0"/>
      <w:marRight w:val="0"/>
      <w:marTop w:val="0"/>
      <w:marBottom w:val="0"/>
      <w:divBdr>
        <w:top w:val="none" w:sz="0" w:space="0" w:color="auto"/>
        <w:left w:val="none" w:sz="0" w:space="0" w:color="auto"/>
        <w:bottom w:val="none" w:sz="0" w:space="0" w:color="auto"/>
        <w:right w:val="none" w:sz="0" w:space="0" w:color="auto"/>
      </w:divBdr>
    </w:div>
    <w:div w:id="2095012047">
      <w:bodyDiv w:val="1"/>
      <w:marLeft w:val="0"/>
      <w:marRight w:val="0"/>
      <w:marTop w:val="0"/>
      <w:marBottom w:val="0"/>
      <w:divBdr>
        <w:top w:val="none" w:sz="0" w:space="0" w:color="auto"/>
        <w:left w:val="none" w:sz="0" w:space="0" w:color="auto"/>
        <w:bottom w:val="none" w:sz="0" w:space="0" w:color="auto"/>
        <w:right w:val="none" w:sz="0" w:space="0" w:color="auto"/>
      </w:divBdr>
    </w:div>
    <w:div w:id="210922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image" Target="media/image13.emf"/><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footer" Target="footer1.xml"/><Relationship Id="rId33" Type="http://schemas.openxmlformats.org/officeDocument/2006/relationships/image" Target="media/image20.png"/><Relationship Id="rId38"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image" Target="media/image19.emf"/><Relationship Id="rId37" Type="http://schemas.microsoft.com/office/2018/08/relationships/commentsExtensible" Target="commentsExtensible.xml"/><Relationship Id="rId5" Type="http://schemas.openxmlformats.org/officeDocument/2006/relationships/customXml" Target="../customXml/item5.xml"/><Relationship Id="rId15" Type="http://schemas.openxmlformats.org/officeDocument/2006/relationships/hyperlink" Target="https://cran.rstudio.com/" TargetMode="External"/><Relationship Id="rId23" Type="http://schemas.openxmlformats.org/officeDocument/2006/relationships/image" Target="media/image11.png"/><Relationship Id="rId28" Type="http://schemas.openxmlformats.org/officeDocument/2006/relationships/image" Target="media/image15.emf"/><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8.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4.emf"/><Relationship Id="rId30" Type="http://schemas.openxmlformats.org/officeDocument/2006/relationships/image" Target="media/image17.emf"/><Relationship Id="rId35"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s://www.kenaiwatershe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DRAFT REPORT</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EC30B1665E4E345AD1F5882B3F4E485" ma:contentTypeVersion="11" ma:contentTypeDescription="Create a new document." ma:contentTypeScope="" ma:versionID="d7bae734f987b76f80c297ae82afdd56">
  <xsd:schema xmlns:xsd="http://www.w3.org/2001/XMLSchema" xmlns:xs="http://www.w3.org/2001/XMLSchema" xmlns:p="http://schemas.microsoft.com/office/2006/metadata/properties" xmlns:ns2="7c712875-1d84-4c30-b685-6583cdc31ab4" xmlns:ns3="d926a86a-5568-4b7d-bc79-ff57474c3d81" targetNamespace="http://schemas.microsoft.com/office/2006/metadata/properties" ma:root="true" ma:fieldsID="447573c8954a6803590d63b83a14f29b" ns2:_="" ns3:_="">
    <xsd:import namespace="7c712875-1d84-4c30-b685-6583cdc31ab4"/>
    <xsd:import namespace="d926a86a-5568-4b7d-bc79-ff57474c3d8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712875-1d84-4c30-b685-6583cdc31a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4b9c816-1e35-426a-ac8e-f02ef1037556"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26a86a-5568-4b7d-bc79-ff57474c3d8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d2cdfaf-8916-48eb-a3a9-89456417565f}" ma:internalName="TaxCatchAll" ma:showField="CatchAllData" ma:web="d926a86a-5568-4b7d-bc79-ff57474c3d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d926a86a-5568-4b7d-bc79-ff57474c3d81" xsi:nil="true"/>
    <lcf76f155ced4ddcb4097134ff3c332f xmlns="7c712875-1d84-4c30-b685-6583cdc31ab4">
      <Terms xmlns="http://schemas.microsoft.com/office/infopath/2007/PartnerControls"/>
    </lcf76f155ced4ddcb4097134ff3c332f>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080353-14B2-4CAA-BC9F-1A4C757B9F83}">
  <ds:schemaRefs>
    <ds:schemaRef ds:uri="http://schemas.microsoft.com/sharepoint/v3/contenttype/forms"/>
  </ds:schemaRefs>
</ds:datastoreItem>
</file>

<file path=customXml/itemProps3.xml><?xml version="1.0" encoding="utf-8"?>
<ds:datastoreItem xmlns:ds="http://schemas.openxmlformats.org/officeDocument/2006/customXml" ds:itemID="{7A9D42C8-F3CF-4186-9DCE-A0CDECD081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712875-1d84-4c30-b685-6583cdc31ab4"/>
    <ds:schemaRef ds:uri="d926a86a-5568-4b7d-bc79-ff57474c3d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37D8E6-2E9A-47E8-87B7-5DA65F302F72}">
  <ds:schemaRefs>
    <ds:schemaRef ds:uri="http://schemas.microsoft.com/office/2006/metadata/properties"/>
    <ds:schemaRef ds:uri="http://schemas.microsoft.com/office/infopath/2007/PartnerControls"/>
    <ds:schemaRef ds:uri="d926a86a-5568-4b7d-bc79-ff57474c3d81"/>
    <ds:schemaRef ds:uri="7c712875-1d84-4c30-b685-6583cdc31ab4"/>
  </ds:schemaRefs>
</ds:datastoreItem>
</file>

<file path=customXml/itemProps5.xml><?xml version="1.0" encoding="utf-8"?>
<ds:datastoreItem xmlns:ds="http://schemas.openxmlformats.org/officeDocument/2006/customXml" ds:itemID="{AB308E6A-8CBC-446A-89BF-424FC9226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3832</Words>
  <Characters>21845</Characters>
  <Application>Microsoft Office Word</Application>
  <DocSecurity>0</DocSecurity>
  <Lines>182</Lines>
  <Paragraphs>51</Paragraphs>
  <ScaleCrop>false</ScaleCrop>
  <Company/>
  <LinksUpToDate>false</LinksUpToDate>
  <CharactersWithSpaces>25626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Kenai Watershed Forum Fish Passage Prioritization Effort</dc:title>
  <dc:subject/>
  <dc:creator>Jess Straub</dc:creator>
  <cp:keywords/>
  <dc:description/>
  <cp:lastModifiedBy>Benjamin Meyer</cp:lastModifiedBy>
  <cp:revision>83</cp:revision>
  <dcterms:created xsi:type="dcterms:W3CDTF">2024-12-18T00:40:00Z</dcterms:created>
  <dcterms:modified xsi:type="dcterms:W3CDTF">2025-01-02T20:43:00Z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64d0de5b-db99-4fa7-ba52-534b4705ea73</vt:lpwstr>
  </property>
  <property fmtid="{D5CDD505-2E9C-101B-9397-08002B2CF9AE}" pid="3" name="ContentTypeId">
    <vt:lpwstr>0x0101009EC30B1665E4E345AD1F5882B3F4E485</vt:lpwstr>
  </property>
  <property fmtid="{D5CDD505-2E9C-101B-9397-08002B2CF9AE}" pid="4" name="MediaServiceImageTags">
    <vt:lpwstr/>
  </property>
</Properties>
</file>